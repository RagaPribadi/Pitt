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816D01" w14:textId="77777777" w:rsidR="0038612B" w:rsidRPr="00613583" w:rsidRDefault="00BE79E2" w:rsidP="00F52B51">
      <w:pPr>
        <w:spacing w:line="480" w:lineRule="auto"/>
        <w:rPr>
          <w:rFonts w:ascii="Times New Roman" w:hAnsi="Times New Roman" w:cs="Times New Roman"/>
          <w:sz w:val="24"/>
          <w:szCs w:val="24"/>
        </w:rPr>
      </w:pPr>
      <w:r w:rsidRPr="00613583">
        <w:rPr>
          <w:rFonts w:ascii="Times New Roman" w:hAnsi="Times New Roman" w:cs="Times New Roman"/>
          <w:sz w:val="24"/>
          <w:szCs w:val="24"/>
        </w:rPr>
        <w:t>Adhyaksa Pribadi</w:t>
      </w:r>
    </w:p>
    <w:p w14:paraId="4F3F8F9C" w14:textId="77777777" w:rsidR="00BE79E2" w:rsidRPr="00613583" w:rsidRDefault="005F37D5" w:rsidP="00F52B51">
      <w:pPr>
        <w:spacing w:line="480" w:lineRule="auto"/>
        <w:rPr>
          <w:rFonts w:ascii="Times New Roman" w:hAnsi="Times New Roman" w:cs="Times New Roman"/>
          <w:sz w:val="24"/>
          <w:szCs w:val="24"/>
        </w:rPr>
      </w:pPr>
      <w:r w:rsidRPr="00613583">
        <w:rPr>
          <w:rFonts w:ascii="Times New Roman" w:hAnsi="Times New Roman" w:cs="Times New Roman"/>
          <w:sz w:val="24"/>
          <w:szCs w:val="24"/>
        </w:rPr>
        <w:t>Professor Ramirez</w:t>
      </w:r>
    </w:p>
    <w:p w14:paraId="5475421E" w14:textId="77777777" w:rsidR="005F37D5" w:rsidRPr="00613583" w:rsidRDefault="005F37D5" w:rsidP="00F52B51">
      <w:pPr>
        <w:spacing w:line="480" w:lineRule="auto"/>
        <w:rPr>
          <w:rFonts w:ascii="Times New Roman" w:hAnsi="Times New Roman" w:cs="Times New Roman"/>
          <w:sz w:val="24"/>
          <w:szCs w:val="24"/>
        </w:rPr>
      </w:pPr>
      <w:r w:rsidRPr="00613583">
        <w:rPr>
          <w:rFonts w:ascii="Times New Roman" w:hAnsi="Times New Roman" w:cs="Times New Roman"/>
          <w:sz w:val="24"/>
          <w:szCs w:val="24"/>
        </w:rPr>
        <w:t>CS 1501</w:t>
      </w:r>
    </w:p>
    <w:p w14:paraId="317648B3" w14:textId="77777777" w:rsidR="005F37D5" w:rsidRPr="00613583" w:rsidRDefault="005F37D5" w:rsidP="00F52B51">
      <w:pPr>
        <w:spacing w:line="480" w:lineRule="auto"/>
        <w:rPr>
          <w:rFonts w:ascii="Times New Roman" w:hAnsi="Times New Roman" w:cs="Times New Roman"/>
          <w:sz w:val="24"/>
          <w:szCs w:val="24"/>
        </w:rPr>
      </w:pPr>
      <w:r w:rsidRPr="00613583">
        <w:rPr>
          <w:rFonts w:ascii="Times New Roman" w:hAnsi="Times New Roman" w:cs="Times New Roman"/>
          <w:sz w:val="24"/>
          <w:szCs w:val="24"/>
        </w:rPr>
        <w:t>4 June 2015</w:t>
      </w:r>
    </w:p>
    <w:p w14:paraId="21CFBFAA" w14:textId="77777777" w:rsidR="00A30B57" w:rsidRPr="00613583" w:rsidRDefault="002249C7" w:rsidP="002249C7">
      <w:pPr>
        <w:spacing w:line="480" w:lineRule="auto"/>
        <w:jc w:val="center"/>
        <w:rPr>
          <w:rFonts w:ascii="Times New Roman" w:hAnsi="Times New Roman" w:cs="Times New Roman"/>
          <w:sz w:val="24"/>
          <w:szCs w:val="24"/>
        </w:rPr>
      </w:pPr>
      <w:r w:rsidRPr="00613583">
        <w:rPr>
          <w:rFonts w:ascii="Times New Roman" w:hAnsi="Times New Roman" w:cs="Times New Roman"/>
          <w:sz w:val="24"/>
          <w:szCs w:val="24"/>
        </w:rPr>
        <w:t>Crossword Algorithm</w:t>
      </w:r>
    </w:p>
    <w:p w14:paraId="1C1E868E" w14:textId="68FFD679" w:rsidR="00CE19EB" w:rsidRPr="00613583" w:rsidRDefault="00167F98" w:rsidP="00820BEE">
      <w:pPr>
        <w:spacing w:line="480" w:lineRule="auto"/>
        <w:ind w:firstLine="720"/>
        <w:rPr>
          <w:ins w:id="0" w:author="Raga Pribadi" w:date="2015-07-16T18:10:00Z"/>
          <w:rFonts w:ascii="Times New Roman" w:hAnsi="Times New Roman" w:cs="Times New Roman"/>
          <w:sz w:val="24"/>
          <w:szCs w:val="24"/>
          <w:rPrChange w:id="1" w:author="Raga Pribadi" w:date="2015-07-16T22:57:00Z">
            <w:rPr>
              <w:ins w:id="2" w:author="Raga Pribadi" w:date="2015-07-16T18:10:00Z"/>
              <w:rFonts w:ascii="Times New Roman" w:hAnsi="Times New Roman" w:cs="Times New Roman"/>
              <w:sz w:val="24"/>
              <w:szCs w:val="24"/>
            </w:rPr>
          </w:rPrChange>
        </w:rPr>
      </w:pPr>
      <w:ins w:id="3" w:author="Raga Pribadi" w:date="2015-07-16T19:41:00Z">
        <w:r w:rsidRPr="00613583">
          <w:rPr>
            <w:rFonts w:ascii="Times New Roman" w:hAnsi="Times New Roman" w:cs="Times New Roman"/>
            <w:sz w:val="24"/>
            <w:szCs w:val="24"/>
          </w:rPr>
          <w:t>A crossword is a puzzle consisting of a grid of squares and blanks</w:t>
        </w:r>
      </w:ins>
      <w:ins w:id="4" w:author="Raga Pribadi" w:date="2015-07-16T19:43:00Z">
        <w:r w:rsidRPr="00613583">
          <w:rPr>
            <w:rFonts w:ascii="Times New Roman" w:hAnsi="Times New Roman" w:cs="Times New Roman"/>
            <w:sz w:val="24"/>
            <w:szCs w:val="24"/>
            <w:rPrChange w:id="5" w:author="Raga Pribadi" w:date="2015-07-16T22:57:00Z">
              <w:rPr>
                <w:rFonts w:ascii="Times New Roman" w:hAnsi="Times New Roman" w:cs="Times New Roman"/>
                <w:sz w:val="24"/>
                <w:szCs w:val="24"/>
              </w:rPr>
            </w:rPrChange>
          </w:rPr>
          <w:t xml:space="preserve"> into which words crossing vertically and horizontally are wri</w:t>
        </w:r>
      </w:ins>
      <w:ins w:id="6" w:author="Raga Pribadi" w:date="2015-07-16T19:44:00Z">
        <w:r w:rsidRPr="00613583">
          <w:rPr>
            <w:rFonts w:ascii="Times New Roman" w:hAnsi="Times New Roman" w:cs="Times New Roman"/>
            <w:sz w:val="24"/>
            <w:szCs w:val="24"/>
            <w:rPrChange w:id="7" w:author="Raga Pribadi" w:date="2015-07-16T22:57:00Z">
              <w:rPr>
                <w:rFonts w:ascii="Times New Roman" w:hAnsi="Times New Roman" w:cs="Times New Roman"/>
                <w:sz w:val="24"/>
                <w:szCs w:val="24"/>
              </w:rPr>
            </w:rPrChange>
          </w:rPr>
          <w:t xml:space="preserve">tten according to clues. </w:t>
        </w:r>
      </w:ins>
      <w:ins w:id="8" w:author="Raga Pribadi" w:date="2015-07-16T19:45:00Z">
        <w:r w:rsidRPr="00613583">
          <w:rPr>
            <w:rFonts w:ascii="Times New Roman" w:hAnsi="Times New Roman" w:cs="Times New Roman"/>
            <w:sz w:val="24"/>
            <w:szCs w:val="24"/>
            <w:rPrChange w:id="9" w:author="Raga Pribadi" w:date="2015-07-16T22:57:00Z">
              <w:rPr>
                <w:rFonts w:ascii="Times New Roman" w:hAnsi="Times New Roman" w:cs="Times New Roman"/>
                <w:sz w:val="24"/>
                <w:szCs w:val="24"/>
              </w:rPr>
            </w:rPrChange>
          </w:rPr>
          <w:t>Just like how solving the crossword puzzle can be difficult, creating a crossword puzzle can be challenging as</w:t>
        </w:r>
      </w:ins>
      <w:ins w:id="10" w:author="Raga Pribadi" w:date="2015-07-16T19:46:00Z">
        <w:r w:rsidR="0017338A" w:rsidRPr="00613583">
          <w:rPr>
            <w:rFonts w:ascii="Times New Roman" w:hAnsi="Times New Roman" w:cs="Times New Roman"/>
            <w:sz w:val="24"/>
            <w:szCs w:val="24"/>
            <w:rPrChange w:id="11" w:author="Raga Pribadi" w:date="2015-07-16T22:57:00Z">
              <w:rPr>
                <w:rFonts w:ascii="Times New Roman" w:hAnsi="Times New Roman" w:cs="Times New Roman"/>
                <w:sz w:val="24"/>
                <w:szCs w:val="24"/>
              </w:rPr>
            </w:rPrChange>
          </w:rPr>
          <w:t xml:space="preserve"> well. </w:t>
        </w:r>
      </w:ins>
      <w:ins w:id="12" w:author="Raga Pribadi" w:date="2015-07-16T19:47:00Z">
        <w:r w:rsidR="0017338A" w:rsidRPr="00613583">
          <w:rPr>
            <w:rFonts w:ascii="Times New Roman" w:hAnsi="Times New Roman" w:cs="Times New Roman"/>
            <w:sz w:val="24"/>
            <w:szCs w:val="24"/>
            <w:rPrChange w:id="13" w:author="Raga Pribadi" w:date="2015-07-16T22:57:00Z">
              <w:rPr>
                <w:rFonts w:ascii="Times New Roman" w:hAnsi="Times New Roman" w:cs="Times New Roman"/>
                <w:sz w:val="24"/>
                <w:szCs w:val="24"/>
              </w:rPr>
            </w:rPrChange>
          </w:rPr>
          <w:t>This is because the words both across and down must be legal, and the choice of a word in one direction restricts the possibilities of words in the other direction.</w:t>
        </w:r>
      </w:ins>
      <w:ins w:id="14" w:author="Raga Pribadi" w:date="2015-07-16T20:30:00Z">
        <w:r w:rsidR="00DC74D3" w:rsidRPr="00613583">
          <w:rPr>
            <w:rFonts w:ascii="Times New Roman" w:hAnsi="Times New Roman" w:cs="Times New Roman"/>
            <w:sz w:val="24"/>
            <w:szCs w:val="24"/>
            <w:rPrChange w:id="15" w:author="Raga Pribadi" w:date="2015-07-16T22:57:00Z">
              <w:rPr>
                <w:rFonts w:ascii="Times New Roman" w:hAnsi="Times New Roman" w:cs="Times New Roman"/>
                <w:sz w:val="24"/>
                <w:szCs w:val="24"/>
              </w:rPr>
            </w:rPrChange>
          </w:rPr>
          <w:t xml:space="preserve"> The word choices that are made from the start restricts the number of legal words that would fit later on the board. </w:t>
        </w:r>
      </w:ins>
      <w:ins w:id="16" w:author="Raga Pribadi" w:date="2015-07-16T20:33:00Z">
        <w:r w:rsidR="00DC74D3" w:rsidRPr="00613583">
          <w:rPr>
            <w:rFonts w:ascii="Times New Roman" w:hAnsi="Times New Roman" w:cs="Times New Roman"/>
            <w:sz w:val="24"/>
            <w:szCs w:val="24"/>
            <w:rPrChange w:id="17" w:author="Raga Pribadi" w:date="2015-07-16T22:57:00Z">
              <w:rPr>
                <w:rFonts w:ascii="Times New Roman" w:hAnsi="Times New Roman" w:cs="Times New Roman"/>
                <w:sz w:val="24"/>
                <w:szCs w:val="24"/>
              </w:rPr>
            </w:rPrChange>
          </w:rPr>
          <w:t xml:space="preserve">The solution described below takes in </w:t>
        </w:r>
        <w:r w:rsidR="00DC74D3" w:rsidRPr="00613583">
          <w:rPr>
            <w:rFonts w:ascii="Times New Roman" w:hAnsi="Times New Roman" w:cs="Times New Roman"/>
            <w:sz w:val="24"/>
            <w:szCs w:val="24"/>
            <w:rPrChange w:id="18" w:author="Raga Pribadi" w:date="2015-07-16T22:57:00Z">
              <w:rPr>
                <w:rFonts w:ascii="Times New Roman" w:hAnsi="Times New Roman" w:cs="Times New Roman"/>
                <w:sz w:val="24"/>
                <w:szCs w:val="24"/>
              </w:rPr>
            </w:rPrChange>
          </w:rPr>
          <w:t xml:space="preserve">a text file that contains the </w:t>
        </w:r>
      </w:ins>
      <w:ins w:id="19" w:author="Raga Pribadi" w:date="2015-07-16T20:38:00Z">
        <w:r w:rsidR="00DC74D3" w:rsidRPr="00613583">
          <w:rPr>
            <w:rFonts w:ascii="Times New Roman" w:hAnsi="Times New Roman" w:cs="Times New Roman"/>
            <w:sz w:val="24"/>
            <w:szCs w:val="24"/>
            <w:rPrChange w:id="20" w:author="Raga Pribadi" w:date="2015-07-16T22:57:00Z">
              <w:rPr>
                <w:rFonts w:ascii="Times New Roman" w:hAnsi="Times New Roman" w:cs="Times New Roman"/>
                <w:sz w:val="24"/>
                <w:szCs w:val="24"/>
              </w:rPr>
            </w:rPrChange>
          </w:rPr>
          <w:t xml:space="preserve">crossword </w:t>
        </w:r>
      </w:ins>
      <w:ins w:id="21" w:author="Raga Pribadi" w:date="2015-07-16T20:33:00Z">
        <w:r w:rsidR="00DC74D3" w:rsidRPr="00613583">
          <w:rPr>
            <w:rFonts w:ascii="Times New Roman" w:hAnsi="Times New Roman" w:cs="Times New Roman"/>
            <w:sz w:val="24"/>
            <w:szCs w:val="24"/>
            <w:rPrChange w:id="22" w:author="Raga Pribadi" w:date="2015-07-16T22:57:00Z">
              <w:rPr>
                <w:rFonts w:ascii="Times New Roman" w:hAnsi="Times New Roman" w:cs="Times New Roman"/>
                <w:sz w:val="24"/>
                <w:szCs w:val="24"/>
              </w:rPr>
            </w:rPrChange>
          </w:rPr>
          <w:t xml:space="preserve">board as the input. </w:t>
        </w:r>
      </w:ins>
      <w:ins w:id="23" w:author="Raga Pribadi" w:date="2015-07-16T20:44:00Z">
        <w:r w:rsidR="00DC74D3" w:rsidRPr="00613583">
          <w:rPr>
            <w:rFonts w:ascii="Times New Roman" w:hAnsi="Times New Roman" w:cs="Times New Roman"/>
            <w:sz w:val="24"/>
            <w:szCs w:val="24"/>
            <w:rPrChange w:id="24" w:author="Raga Pribadi" w:date="2015-07-16T22:57:00Z">
              <w:rPr>
                <w:rFonts w:ascii="Times New Roman" w:hAnsi="Times New Roman" w:cs="Times New Roman"/>
                <w:sz w:val="24"/>
                <w:szCs w:val="24"/>
              </w:rPr>
            </w:rPrChange>
          </w:rPr>
          <w:t xml:space="preserve">A board filled with letters that made legal words is the output. </w:t>
        </w:r>
      </w:ins>
      <w:ins w:id="25" w:author="Raga Pribadi" w:date="2015-07-16T20:45:00Z">
        <w:r w:rsidR="00DC74D3" w:rsidRPr="00613583">
          <w:rPr>
            <w:rFonts w:ascii="Times New Roman" w:hAnsi="Times New Roman" w:cs="Times New Roman"/>
            <w:sz w:val="24"/>
            <w:szCs w:val="24"/>
            <w:rPrChange w:id="26" w:author="Raga Pribadi" w:date="2015-07-16T22:57:00Z">
              <w:rPr>
                <w:rFonts w:ascii="Times New Roman" w:hAnsi="Times New Roman" w:cs="Times New Roman"/>
                <w:sz w:val="24"/>
                <w:szCs w:val="24"/>
              </w:rPr>
            </w:rPrChange>
          </w:rPr>
          <w:t xml:space="preserve">Therefore, the main objective is to find legal words that would fit an N by N board. </w:t>
        </w:r>
      </w:ins>
    </w:p>
    <w:p w14:paraId="39F89EEC" w14:textId="57BD2FF6" w:rsidR="002249C7" w:rsidRPr="00613583" w:rsidDel="00157BFC" w:rsidRDefault="00F52B51" w:rsidP="00A30B57">
      <w:pPr>
        <w:spacing w:line="480" w:lineRule="auto"/>
        <w:ind w:firstLine="720"/>
        <w:rPr>
          <w:del w:id="27" w:author="Raga Pribadi" w:date="2015-07-16T22:34:00Z"/>
          <w:rFonts w:ascii="Times New Roman" w:hAnsi="Times New Roman" w:cs="Times New Roman"/>
          <w:sz w:val="24"/>
          <w:szCs w:val="24"/>
          <w:rPrChange w:id="28" w:author="Raga Pribadi" w:date="2015-07-16T22:57:00Z">
            <w:rPr>
              <w:del w:id="29" w:author="Raga Pribadi" w:date="2015-07-16T22:34:00Z"/>
              <w:rFonts w:ascii="Times New Roman" w:hAnsi="Times New Roman" w:cs="Times New Roman"/>
              <w:sz w:val="24"/>
              <w:szCs w:val="24"/>
            </w:rPr>
          </w:rPrChange>
        </w:rPr>
      </w:pPr>
      <w:r w:rsidRPr="00613583">
        <w:rPr>
          <w:rFonts w:ascii="Times New Roman" w:hAnsi="Times New Roman" w:cs="Times New Roman"/>
          <w:sz w:val="24"/>
          <w:szCs w:val="24"/>
          <w:rPrChange w:id="30" w:author="Raga Pribadi" w:date="2015-07-16T22:57:00Z">
            <w:rPr>
              <w:rFonts w:ascii="Times New Roman" w:hAnsi="Times New Roman" w:cs="Times New Roman"/>
              <w:sz w:val="24"/>
              <w:szCs w:val="24"/>
            </w:rPr>
          </w:rPrChange>
        </w:rPr>
        <w:t xml:space="preserve">The </w:t>
      </w:r>
      <w:commentRangeStart w:id="31"/>
      <w:r w:rsidRPr="00613583">
        <w:rPr>
          <w:rFonts w:ascii="Times New Roman" w:hAnsi="Times New Roman" w:cs="Times New Roman"/>
          <w:sz w:val="24"/>
          <w:szCs w:val="24"/>
          <w:rPrChange w:id="32" w:author="Raga Pribadi" w:date="2015-07-16T22:57:00Z">
            <w:rPr>
              <w:rFonts w:ascii="Times New Roman" w:hAnsi="Times New Roman" w:cs="Times New Roman"/>
              <w:sz w:val="24"/>
              <w:szCs w:val="24"/>
            </w:rPr>
          </w:rPrChange>
        </w:rPr>
        <w:t>crossword solution</w:t>
      </w:r>
      <w:commentRangeEnd w:id="31"/>
      <w:r w:rsidR="00805CC3" w:rsidRPr="00613583">
        <w:rPr>
          <w:rStyle w:val="CommentReference"/>
          <w:rFonts w:ascii="Times New Roman" w:hAnsi="Times New Roman" w:cs="Times New Roman"/>
          <w:sz w:val="24"/>
          <w:szCs w:val="24"/>
          <w:rPrChange w:id="33" w:author="Raga Pribadi" w:date="2015-07-16T22:57:00Z">
            <w:rPr>
              <w:rStyle w:val="CommentReference"/>
            </w:rPr>
          </w:rPrChange>
        </w:rPr>
        <w:commentReference w:id="31"/>
      </w:r>
      <w:r w:rsidRPr="00613583">
        <w:rPr>
          <w:rFonts w:ascii="Times New Roman" w:hAnsi="Times New Roman" w:cs="Times New Roman"/>
          <w:sz w:val="24"/>
          <w:szCs w:val="24"/>
          <w:rPrChange w:id="34" w:author="Raga Pribadi" w:date="2015-07-16T22:57:00Z">
            <w:rPr>
              <w:rFonts w:ascii="Times New Roman" w:hAnsi="Times New Roman" w:cs="Times New Roman"/>
              <w:sz w:val="24"/>
              <w:szCs w:val="24"/>
            </w:rPr>
          </w:rPrChange>
        </w:rPr>
        <w:t xml:space="preserve"> algorithm I attempted to implement was based on a r</w:t>
      </w:r>
      <w:r w:rsidR="001F318E" w:rsidRPr="00613583">
        <w:rPr>
          <w:rFonts w:ascii="Times New Roman" w:hAnsi="Times New Roman" w:cs="Times New Roman"/>
          <w:sz w:val="24"/>
          <w:szCs w:val="24"/>
          <w:rPrChange w:id="35" w:author="Raga Pribadi" w:date="2015-07-16T22:57:00Z">
            <w:rPr>
              <w:rFonts w:ascii="Times New Roman" w:hAnsi="Times New Roman" w:cs="Times New Roman"/>
              <w:sz w:val="24"/>
              <w:szCs w:val="24"/>
            </w:rPr>
          </w:rPrChange>
        </w:rPr>
        <w:t xml:space="preserve">ecursive backtracking strategy. </w:t>
      </w:r>
      <w:r w:rsidR="00A30B57" w:rsidRPr="00613583">
        <w:rPr>
          <w:rFonts w:ascii="Times New Roman" w:hAnsi="Times New Roman" w:cs="Times New Roman"/>
          <w:sz w:val="24"/>
          <w:szCs w:val="24"/>
          <w:rPrChange w:id="36" w:author="Raga Pribadi" w:date="2015-07-16T22:57:00Z">
            <w:rPr>
              <w:rFonts w:ascii="Times New Roman" w:hAnsi="Times New Roman" w:cs="Times New Roman"/>
              <w:sz w:val="24"/>
              <w:szCs w:val="24"/>
            </w:rPr>
          </w:rPrChange>
        </w:rPr>
        <w:t xml:space="preserve">To implement the backtracking strategy, I created six separate methods. One of the methods that I wrote was </w:t>
      </w:r>
      <w:r w:rsidR="00A37D31" w:rsidRPr="00613583">
        <w:rPr>
          <w:rFonts w:ascii="Times New Roman" w:hAnsi="Times New Roman" w:cs="Times New Roman"/>
          <w:sz w:val="24"/>
          <w:szCs w:val="24"/>
          <w:rPrChange w:id="37" w:author="Raga Pribadi" w:date="2015-07-16T22:57:00Z">
            <w:rPr>
              <w:rFonts w:ascii="Times New Roman" w:hAnsi="Times New Roman" w:cs="Times New Roman"/>
              <w:sz w:val="24"/>
              <w:szCs w:val="24"/>
            </w:rPr>
          </w:rPrChange>
        </w:rPr>
        <w:t xml:space="preserve">“place”. I make recursive calls to this method. Mainly, this method is used to place letters on the board where it is legal to </w:t>
      </w:r>
      <w:r w:rsidR="00A5466D" w:rsidRPr="00613583">
        <w:rPr>
          <w:rFonts w:ascii="Times New Roman" w:hAnsi="Times New Roman" w:cs="Times New Roman"/>
          <w:sz w:val="24"/>
          <w:szCs w:val="24"/>
          <w:rPrChange w:id="38" w:author="Raga Pribadi" w:date="2015-07-16T22:57:00Z">
            <w:rPr>
              <w:rFonts w:ascii="Times New Roman" w:hAnsi="Times New Roman" w:cs="Times New Roman"/>
              <w:sz w:val="24"/>
              <w:szCs w:val="24"/>
            </w:rPr>
          </w:rPrChange>
        </w:rPr>
        <w:t xml:space="preserve">do </w:t>
      </w:r>
      <w:r w:rsidR="00A37D31" w:rsidRPr="00613583">
        <w:rPr>
          <w:rFonts w:ascii="Times New Roman" w:hAnsi="Times New Roman" w:cs="Times New Roman"/>
          <w:sz w:val="24"/>
          <w:szCs w:val="24"/>
          <w:rPrChange w:id="39" w:author="Raga Pribadi" w:date="2015-07-16T22:57:00Z">
            <w:rPr>
              <w:rFonts w:ascii="Times New Roman" w:hAnsi="Times New Roman" w:cs="Times New Roman"/>
              <w:sz w:val="24"/>
              <w:szCs w:val="24"/>
            </w:rPr>
          </w:rPrChange>
        </w:rPr>
        <w:t>so</w:t>
      </w:r>
      <w:r w:rsidR="00A5466D" w:rsidRPr="00613583">
        <w:rPr>
          <w:rFonts w:ascii="Times New Roman" w:hAnsi="Times New Roman" w:cs="Times New Roman"/>
          <w:sz w:val="24"/>
          <w:szCs w:val="24"/>
          <w:rPrChange w:id="40" w:author="Raga Pribadi" w:date="2015-07-16T22:57:00Z">
            <w:rPr>
              <w:rFonts w:ascii="Times New Roman" w:hAnsi="Times New Roman" w:cs="Times New Roman"/>
              <w:sz w:val="24"/>
              <w:szCs w:val="24"/>
            </w:rPr>
          </w:rPrChange>
        </w:rPr>
        <w:t xml:space="preserve"> which means that the element indexed is neither a letter nor a minus sign</w:t>
      </w:r>
      <w:r w:rsidR="00A37D31" w:rsidRPr="00613583">
        <w:rPr>
          <w:rFonts w:ascii="Times New Roman" w:hAnsi="Times New Roman" w:cs="Times New Roman"/>
          <w:sz w:val="24"/>
          <w:szCs w:val="24"/>
          <w:rPrChange w:id="41" w:author="Raga Pribadi" w:date="2015-07-16T22:57:00Z">
            <w:rPr>
              <w:rFonts w:ascii="Times New Roman" w:hAnsi="Times New Roman" w:cs="Times New Roman"/>
              <w:sz w:val="24"/>
              <w:szCs w:val="24"/>
            </w:rPr>
          </w:rPrChange>
        </w:rPr>
        <w:t xml:space="preserve">. </w:t>
      </w:r>
      <w:r w:rsidR="002B0117" w:rsidRPr="00613583">
        <w:rPr>
          <w:rFonts w:ascii="Times New Roman" w:hAnsi="Times New Roman" w:cs="Times New Roman"/>
          <w:sz w:val="24"/>
          <w:szCs w:val="24"/>
          <w:rPrChange w:id="42" w:author="Raga Pribadi" w:date="2015-07-16T22:57:00Z">
            <w:rPr>
              <w:rFonts w:ascii="Times New Roman" w:hAnsi="Times New Roman" w:cs="Times New Roman"/>
              <w:sz w:val="24"/>
              <w:szCs w:val="24"/>
            </w:rPr>
          </w:rPrChange>
        </w:rPr>
        <w:t xml:space="preserve">It takes in a column position as a parameter, and with each recursion, it will move the column position by one to the </w:t>
      </w:r>
      <w:commentRangeStart w:id="43"/>
      <w:r w:rsidR="002B0117" w:rsidRPr="00613583">
        <w:rPr>
          <w:rFonts w:ascii="Times New Roman" w:hAnsi="Times New Roman" w:cs="Times New Roman"/>
          <w:sz w:val="24"/>
          <w:szCs w:val="24"/>
          <w:rPrChange w:id="44" w:author="Raga Pribadi" w:date="2015-07-16T22:57:00Z">
            <w:rPr>
              <w:rFonts w:ascii="Times New Roman" w:hAnsi="Times New Roman" w:cs="Times New Roman"/>
              <w:sz w:val="24"/>
              <w:szCs w:val="24"/>
            </w:rPr>
          </w:rPrChange>
        </w:rPr>
        <w:t>right</w:t>
      </w:r>
      <w:commentRangeEnd w:id="43"/>
      <w:r w:rsidR="00805CC3" w:rsidRPr="00613583">
        <w:rPr>
          <w:rStyle w:val="CommentReference"/>
          <w:rFonts w:ascii="Times New Roman" w:hAnsi="Times New Roman" w:cs="Times New Roman"/>
          <w:sz w:val="24"/>
          <w:szCs w:val="24"/>
          <w:rPrChange w:id="45" w:author="Raga Pribadi" w:date="2015-07-16T22:57:00Z">
            <w:rPr>
              <w:rStyle w:val="CommentReference"/>
            </w:rPr>
          </w:rPrChange>
        </w:rPr>
        <w:commentReference w:id="43"/>
      </w:r>
      <w:r w:rsidR="002B0117" w:rsidRPr="00613583">
        <w:rPr>
          <w:rFonts w:ascii="Times New Roman" w:hAnsi="Times New Roman" w:cs="Times New Roman"/>
          <w:sz w:val="24"/>
          <w:szCs w:val="24"/>
          <w:rPrChange w:id="46" w:author="Raga Pribadi" w:date="2015-07-16T22:57:00Z">
            <w:rPr>
              <w:rFonts w:ascii="Times New Roman" w:hAnsi="Times New Roman" w:cs="Times New Roman"/>
              <w:sz w:val="24"/>
              <w:szCs w:val="24"/>
            </w:rPr>
          </w:rPrChange>
        </w:rPr>
        <w:t xml:space="preserve">. </w:t>
      </w:r>
      <w:commentRangeStart w:id="47"/>
      <w:del w:id="48" w:author="Raga Pribadi" w:date="2015-07-16T22:26:00Z">
        <w:r w:rsidR="002B0117" w:rsidRPr="00613583" w:rsidDel="00DC3694">
          <w:rPr>
            <w:rFonts w:ascii="Times New Roman" w:hAnsi="Times New Roman" w:cs="Times New Roman"/>
            <w:sz w:val="24"/>
            <w:szCs w:val="24"/>
            <w:rPrChange w:id="49" w:author="Raga Pribadi" w:date="2015-07-16T22:57:00Z">
              <w:rPr>
                <w:rFonts w:ascii="Times New Roman" w:hAnsi="Times New Roman" w:cs="Times New Roman"/>
                <w:sz w:val="24"/>
                <w:szCs w:val="24"/>
              </w:rPr>
            </w:rPrChange>
          </w:rPr>
          <w:delText>Using as my base case, I wrote an if statement saying if I’ve reached the bottom and right most</w:delText>
        </w:r>
      </w:del>
      <w:ins w:id="50" w:author="Raga Pribadi" w:date="2015-07-16T22:26:00Z">
        <w:r w:rsidR="00DC3694" w:rsidRPr="00613583">
          <w:rPr>
            <w:rFonts w:ascii="Times New Roman" w:hAnsi="Times New Roman" w:cs="Times New Roman"/>
            <w:sz w:val="24"/>
            <w:szCs w:val="24"/>
            <w:rPrChange w:id="51" w:author="Raga Pribadi" w:date="2015-07-16T22:57:00Z">
              <w:rPr>
                <w:rFonts w:ascii="Times New Roman" w:hAnsi="Times New Roman" w:cs="Times New Roman"/>
                <w:sz w:val="24"/>
                <w:szCs w:val="24"/>
              </w:rPr>
            </w:rPrChange>
          </w:rPr>
          <w:t>I have set the base case so that the puzzle is complete when the column position is at the most right and the row position is at the most bottom</w:t>
        </w:r>
      </w:ins>
      <w:r w:rsidR="002B0117" w:rsidRPr="00613583">
        <w:rPr>
          <w:rFonts w:ascii="Times New Roman" w:hAnsi="Times New Roman" w:cs="Times New Roman"/>
          <w:sz w:val="24"/>
          <w:szCs w:val="24"/>
          <w:rPrChange w:id="52" w:author="Raga Pribadi" w:date="2015-07-16T22:57:00Z">
            <w:rPr>
              <w:rFonts w:ascii="Times New Roman" w:hAnsi="Times New Roman" w:cs="Times New Roman"/>
              <w:sz w:val="24"/>
              <w:szCs w:val="24"/>
            </w:rPr>
          </w:rPrChange>
        </w:rPr>
        <w:t>.</w:t>
      </w:r>
      <w:commentRangeEnd w:id="47"/>
      <w:r w:rsidR="00805CC3" w:rsidRPr="00613583">
        <w:rPr>
          <w:rStyle w:val="CommentReference"/>
          <w:rFonts w:ascii="Times New Roman" w:hAnsi="Times New Roman" w:cs="Times New Roman"/>
          <w:sz w:val="24"/>
          <w:szCs w:val="24"/>
          <w:rPrChange w:id="53" w:author="Raga Pribadi" w:date="2015-07-16T22:57:00Z">
            <w:rPr>
              <w:rStyle w:val="CommentReference"/>
            </w:rPr>
          </w:rPrChange>
        </w:rPr>
        <w:commentReference w:id="47"/>
      </w:r>
      <w:del w:id="54" w:author="Raga Pribadi" w:date="2015-07-16T22:11:00Z">
        <w:r w:rsidR="002B0117" w:rsidRPr="00613583" w:rsidDel="00820BEE">
          <w:rPr>
            <w:rFonts w:ascii="Times New Roman" w:hAnsi="Times New Roman" w:cs="Times New Roman"/>
            <w:sz w:val="24"/>
            <w:szCs w:val="24"/>
            <w:rPrChange w:id="55" w:author="Raga Pribadi" w:date="2015-07-16T22:57:00Z">
              <w:rPr>
                <w:rFonts w:ascii="Times New Roman" w:hAnsi="Times New Roman" w:cs="Times New Roman"/>
                <w:sz w:val="24"/>
                <w:szCs w:val="24"/>
              </w:rPr>
            </w:rPrChange>
          </w:rPr>
          <w:delText xml:space="preserve"> </w:delText>
        </w:r>
      </w:del>
      <w:ins w:id="56" w:author="Raga Pribadi" w:date="2015-07-16T22:09:00Z">
        <w:r w:rsidR="00DC3694" w:rsidRPr="00613583">
          <w:rPr>
            <w:rFonts w:ascii="Times New Roman" w:hAnsi="Times New Roman" w:cs="Times New Roman"/>
            <w:sz w:val="24"/>
            <w:szCs w:val="24"/>
            <w:rPrChange w:id="57" w:author="Raga Pribadi" w:date="2015-07-16T22:57:00Z">
              <w:rPr>
                <w:rFonts w:ascii="Times New Roman" w:hAnsi="Times New Roman" w:cs="Times New Roman"/>
                <w:sz w:val="24"/>
                <w:szCs w:val="24"/>
              </w:rPr>
            </w:rPrChange>
          </w:rPr>
          <w:t xml:space="preserve"> </w:t>
        </w:r>
      </w:ins>
      <w:r w:rsidR="002B0117" w:rsidRPr="00613583">
        <w:rPr>
          <w:rFonts w:ascii="Times New Roman" w:hAnsi="Times New Roman" w:cs="Times New Roman"/>
          <w:sz w:val="24"/>
          <w:szCs w:val="24"/>
          <w:rPrChange w:id="58" w:author="Raga Pribadi" w:date="2015-07-16T22:57:00Z">
            <w:rPr>
              <w:rFonts w:ascii="Times New Roman" w:hAnsi="Times New Roman" w:cs="Times New Roman"/>
              <w:sz w:val="24"/>
              <w:szCs w:val="24"/>
            </w:rPr>
          </w:rPrChange>
        </w:rPr>
        <w:t xml:space="preserve">Basically, my aim with this method was to fill the </w:t>
      </w:r>
      <w:r w:rsidR="00732AAD" w:rsidRPr="00613583">
        <w:rPr>
          <w:rFonts w:ascii="Times New Roman" w:hAnsi="Times New Roman" w:cs="Times New Roman"/>
          <w:sz w:val="24"/>
          <w:szCs w:val="24"/>
          <w:rPrChange w:id="59" w:author="Raga Pribadi" w:date="2015-07-16T22:57:00Z">
            <w:rPr>
              <w:rFonts w:ascii="Times New Roman" w:hAnsi="Times New Roman" w:cs="Times New Roman"/>
              <w:sz w:val="24"/>
              <w:szCs w:val="24"/>
            </w:rPr>
          </w:rPrChange>
        </w:rPr>
        <w:t xml:space="preserve">board from left </w:t>
      </w:r>
      <w:r w:rsidR="00732AAD" w:rsidRPr="00613583">
        <w:rPr>
          <w:rFonts w:ascii="Times New Roman" w:hAnsi="Times New Roman" w:cs="Times New Roman"/>
          <w:sz w:val="24"/>
          <w:szCs w:val="24"/>
          <w:rPrChange w:id="60" w:author="Raga Pribadi" w:date="2015-07-16T22:57:00Z">
            <w:rPr>
              <w:rFonts w:ascii="Times New Roman" w:hAnsi="Times New Roman" w:cs="Times New Roman"/>
              <w:sz w:val="24"/>
              <w:szCs w:val="24"/>
            </w:rPr>
          </w:rPrChange>
        </w:rPr>
        <w:lastRenderedPageBreak/>
        <w:t xml:space="preserve">to right and from top to bottom. Before each recursive call, </w:t>
      </w:r>
      <w:ins w:id="61" w:author="Raga Pribadi" w:date="2015-07-16T22:31:00Z">
        <w:r w:rsidR="00DC3694" w:rsidRPr="00613583">
          <w:rPr>
            <w:rFonts w:ascii="Times New Roman" w:hAnsi="Times New Roman" w:cs="Times New Roman"/>
            <w:sz w:val="24"/>
            <w:szCs w:val="24"/>
            <w:rPrChange w:id="62" w:author="Raga Pribadi" w:date="2015-07-16T22:57:00Z">
              <w:rPr>
                <w:rFonts w:ascii="Times New Roman" w:hAnsi="Times New Roman" w:cs="Times New Roman"/>
                <w:sz w:val="24"/>
                <w:szCs w:val="24"/>
              </w:rPr>
            </w:rPrChange>
          </w:rPr>
          <w:t xml:space="preserve">it </w:t>
        </w:r>
      </w:ins>
      <w:commentRangeStart w:id="63"/>
      <w:del w:id="64" w:author="Raga Pribadi" w:date="2015-07-16T22:31:00Z">
        <w:r w:rsidR="00732AAD" w:rsidRPr="00613583" w:rsidDel="00DC3694">
          <w:rPr>
            <w:rFonts w:ascii="Times New Roman" w:hAnsi="Times New Roman" w:cs="Times New Roman"/>
            <w:sz w:val="24"/>
            <w:szCs w:val="24"/>
            <w:rPrChange w:id="65" w:author="Raga Pribadi" w:date="2015-07-16T22:57:00Z">
              <w:rPr>
                <w:rFonts w:ascii="Times New Roman" w:hAnsi="Times New Roman" w:cs="Times New Roman"/>
                <w:sz w:val="24"/>
                <w:szCs w:val="24"/>
              </w:rPr>
            </w:rPrChange>
          </w:rPr>
          <w:delText>I</w:delText>
        </w:r>
        <w:commentRangeEnd w:id="63"/>
        <w:r w:rsidR="00805CC3" w:rsidRPr="00613583" w:rsidDel="00DC3694">
          <w:rPr>
            <w:rStyle w:val="CommentReference"/>
            <w:rFonts w:ascii="Times New Roman" w:hAnsi="Times New Roman" w:cs="Times New Roman"/>
            <w:sz w:val="24"/>
            <w:szCs w:val="24"/>
            <w:rPrChange w:id="66" w:author="Raga Pribadi" w:date="2015-07-16T22:57:00Z">
              <w:rPr>
                <w:rStyle w:val="CommentReference"/>
              </w:rPr>
            </w:rPrChange>
          </w:rPr>
          <w:commentReference w:id="63"/>
        </w:r>
        <w:r w:rsidR="00732AAD" w:rsidRPr="00613583" w:rsidDel="00DC3694">
          <w:rPr>
            <w:rFonts w:ascii="Times New Roman" w:hAnsi="Times New Roman" w:cs="Times New Roman"/>
            <w:sz w:val="24"/>
            <w:szCs w:val="24"/>
            <w:rPrChange w:id="67" w:author="Raga Pribadi" w:date="2015-07-16T22:57:00Z">
              <w:rPr>
                <w:rFonts w:ascii="Times New Roman" w:hAnsi="Times New Roman" w:cs="Times New Roman"/>
                <w:sz w:val="24"/>
                <w:szCs w:val="24"/>
              </w:rPr>
            </w:rPrChange>
          </w:rPr>
          <w:delText xml:space="preserve"> </w:delText>
        </w:r>
      </w:del>
      <w:r w:rsidR="00732AAD" w:rsidRPr="00613583">
        <w:rPr>
          <w:rFonts w:ascii="Times New Roman" w:hAnsi="Times New Roman" w:cs="Times New Roman"/>
          <w:sz w:val="24"/>
          <w:szCs w:val="24"/>
          <w:rPrChange w:id="68" w:author="Raga Pribadi" w:date="2015-07-16T22:57:00Z">
            <w:rPr>
              <w:rFonts w:ascii="Times New Roman" w:hAnsi="Times New Roman" w:cs="Times New Roman"/>
              <w:sz w:val="24"/>
              <w:szCs w:val="24"/>
            </w:rPr>
          </w:rPrChange>
        </w:rPr>
        <w:t xml:space="preserve">would check if the series of letters </w:t>
      </w:r>
      <w:commentRangeStart w:id="69"/>
      <w:r w:rsidR="00732AAD" w:rsidRPr="00613583">
        <w:rPr>
          <w:rFonts w:ascii="Times New Roman" w:hAnsi="Times New Roman" w:cs="Times New Roman"/>
          <w:sz w:val="24"/>
          <w:szCs w:val="24"/>
          <w:rPrChange w:id="70" w:author="Raga Pribadi" w:date="2015-07-16T22:57:00Z">
            <w:rPr>
              <w:rFonts w:ascii="Times New Roman" w:hAnsi="Times New Roman" w:cs="Times New Roman"/>
              <w:sz w:val="24"/>
              <w:szCs w:val="24"/>
            </w:rPr>
          </w:rPrChange>
        </w:rPr>
        <w:t>created a word or a prefix of a word or both</w:t>
      </w:r>
      <w:commentRangeEnd w:id="69"/>
      <w:r w:rsidR="00805CC3" w:rsidRPr="00613583">
        <w:rPr>
          <w:rStyle w:val="CommentReference"/>
          <w:rFonts w:ascii="Times New Roman" w:hAnsi="Times New Roman" w:cs="Times New Roman"/>
          <w:sz w:val="24"/>
          <w:szCs w:val="24"/>
          <w:rPrChange w:id="71" w:author="Raga Pribadi" w:date="2015-07-16T22:57:00Z">
            <w:rPr>
              <w:rStyle w:val="CommentReference"/>
            </w:rPr>
          </w:rPrChange>
        </w:rPr>
        <w:commentReference w:id="69"/>
      </w:r>
      <w:r w:rsidR="00732AAD" w:rsidRPr="00613583">
        <w:rPr>
          <w:rFonts w:ascii="Times New Roman" w:hAnsi="Times New Roman" w:cs="Times New Roman"/>
          <w:sz w:val="24"/>
          <w:szCs w:val="24"/>
          <w:rPrChange w:id="72" w:author="Raga Pribadi" w:date="2015-07-16T22:57:00Z">
            <w:rPr>
              <w:rFonts w:ascii="Times New Roman" w:hAnsi="Times New Roman" w:cs="Times New Roman"/>
              <w:sz w:val="24"/>
              <w:szCs w:val="24"/>
            </w:rPr>
          </w:rPrChange>
        </w:rPr>
        <w:t>.</w:t>
      </w:r>
      <w:ins w:id="73" w:author="Raga Pribadi" w:date="2015-07-16T22:32:00Z">
        <w:r w:rsidR="0061039E" w:rsidRPr="00613583">
          <w:rPr>
            <w:rFonts w:ascii="Times New Roman" w:hAnsi="Times New Roman" w:cs="Times New Roman"/>
            <w:sz w:val="24"/>
            <w:szCs w:val="24"/>
            <w:rPrChange w:id="74" w:author="Raga Pribadi" w:date="2015-07-16T22:57:00Z">
              <w:rPr>
                <w:rFonts w:ascii="Times New Roman" w:hAnsi="Times New Roman" w:cs="Times New Roman"/>
                <w:sz w:val="24"/>
                <w:szCs w:val="24"/>
              </w:rPr>
            </w:rPrChange>
          </w:rPr>
          <w:t xml:space="preserve"> This is a crucial </w:t>
        </w:r>
      </w:ins>
      <w:ins w:id="75" w:author="Raga Pribadi" w:date="2015-07-16T22:33:00Z">
        <w:r w:rsidR="0061039E" w:rsidRPr="00613583">
          <w:rPr>
            <w:rFonts w:ascii="Times New Roman" w:hAnsi="Times New Roman" w:cs="Times New Roman"/>
            <w:sz w:val="24"/>
            <w:szCs w:val="24"/>
            <w:rPrChange w:id="76" w:author="Raga Pribadi" w:date="2015-07-16T22:57:00Z">
              <w:rPr>
                <w:rFonts w:ascii="Times New Roman" w:hAnsi="Times New Roman" w:cs="Times New Roman"/>
                <w:sz w:val="24"/>
                <w:szCs w:val="24"/>
              </w:rPr>
            </w:rPrChange>
          </w:rPr>
          <w:t xml:space="preserve">step </w:t>
        </w:r>
      </w:ins>
      <w:ins w:id="77" w:author="Raga Pribadi" w:date="2015-07-16T22:32:00Z">
        <w:r w:rsidR="0061039E" w:rsidRPr="00613583">
          <w:rPr>
            <w:rFonts w:ascii="Times New Roman" w:hAnsi="Times New Roman" w:cs="Times New Roman"/>
            <w:sz w:val="24"/>
            <w:szCs w:val="24"/>
            <w:rPrChange w:id="78" w:author="Raga Pribadi" w:date="2015-07-16T22:57:00Z">
              <w:rPr>
                <w:rFonts w:ascii="Times New Roman" w:hAnsi="Times New Roman" w:cs="Times New Roman"/>
                <w:sz w:val="24"/>
                <w:szCs w:val="24"/>
              </w:rPr>
            </w:rPrChange>
          </w:rPr>
          <w:t xml:space="preserve">in making the code more efficient. By verifying whether </w:t>
        </w:r>
      </w:ins>
      <w:ins w:id="79" w:author="Raga Pribadi" w:date="2015-07-16T22:34:00Z">
        <w:r w:rsidR="0061039E" w:rsidRPr="00613583">
          <w:rPr>
            <w:rFonts w:ascii="Times New Roman" w:hAnsi="Times New Roman" w:cs="Times New Roman"/>
            <w:sz w:val="24"/>
            <w:szCs w:val="24"/>
            <w:rPrChange w:id="80" w:author="Raga Pribadi" w:date="2015-07-16T22:57:00Z">
              <w:rPr>
                <w:rFonts w:ascii="Times New Roman" w:hAnsi="Times New Roman" w:cs="Times New Roman"/>
                <w:sz w:val="24"/>
                <w:szCs w:val="24"/>
              </w:rPr>
            </w:rPrChange>
          </w:rPr>
          <w:t>each string constructed so far is a prefix to a valid word, it will greatly prune the size of the exhaustive search tree.</w:t>
        </w:r>
        <w:r w:rsidR="00157BFC" w:rsidRPr="00613583">
          <w:rPr>
            <w:rFonts w:ascii="Times New Roman" w:hAnsi="Times New Roman" w:cs="Times New Roman"/>
            <w:sz w:val="24"/>
            <w:szCs w:val="24"/>
            <w:rPrChange w:id="81" w:author="Raga Pribadi" w:date="2015-07-16T22:57:00Z">
              <w:rPr>
                <w:rFonts w:ascii="Times New Roman" w:hAnsi="Times New Roman" w:cs="Times New Roman"/>
                <w:sz w:val="24"/>
                <w:szCs w:val="24"/>
              </w:rPr>
            </w:rPrChange>
          </w:rPr>
          <w:t xml:space="preserve"> </w:t>
        </w:r>
      </w:ins>
    </w:p>
    <w:p w14:paraId="11F58620" w14:textId="1EA42CD7" w:rsidR="00A30B57" w:rsidRPr="00613583" w:rsidRDefault="002249C7" w:rsidP="00157BFC">
      <w:pPr>
        <w:spacing w:line="480" w:lineRule="auto"/>
        <w:ind w:firstLine="720"/>
        <w:rPr>
          <w:rFonts w:ascii="Times New Roman" w:hAnsi="Times New Roman" w:cs="Times New Roman"/>
          <w:sz w:val="24"/>
          <w:szCs w:val="24"/>
          <w:rPrChange w:id="82" w:author="Raga Pribadi" w:date="2015-07-16T22:57:00Z">
            <w:rPr>
              <w:rFonts w:ascii="Times New Roman" w:hAnsi="Times New Roman" w:cs="Times New Roman"/>
              <w:sz w:val="24"/>
              <w:szCs w:val="24"/>
            </w:rPr>
          </w:rPrChange>
        </w:rPr>
        <w:pPrChange w:id="83" w:author="Raga Pribadi" w:date="2015-07-16T22:34:00Z">
          <w:pPr>
            <w:spacing w:line="480" w:lineRule="auto"/>
          </w:pPr>
        </w:pPrChange>
      </w:pPr>
      <w:r w:rsidRPr="00613583">
        <w:rPr>
          <w:rFonts w:ascii="Times New Roman" w:hAnsi="Times New Roman" w:cs="Times New Roman"/>
          <w:sz w:val="24"/>
          <w:szCs w:val="24"/>
          <w:rPrChange w:id="84" w:author="Raga Pribadi" w:date="2015-07-16T22:57:00Z">
            <w:rPr>
              <w:rFonts w:ascii="Times New Roman" w:hAnsi="Times New Roman" w:cs="Times New Roman"/>
              <w:sz w:val="24"/>
              <w:szCs w:val="24"/>
            </w:rPr>
          </w:rPrChange>
        </w:rPr>
        <w:t xml:space="preserve">Used as a complimentary method, </w:t>
      </w:r>
      <w:proofErr w:type="spellStart"/>
      <w:r w:rsidR="003A7F95" w:rsidRPr="00613583">
        <w:rPr>
          <w:rFonts w:ascii="Times New Roman" w:hAnsi="Times New Roman" w:cs="Times New Roman"/>
          <w:sz w:val="24"/>
          <w:szCs w:val="24"/>
          <w:rPrChange w:id="85" w:author="Raga Pribadi" w:date="2015-07-16T22:57:00Z">
            <w:rPr>
              <w:rFonts w:ascii="Times New Roman" w:hAnsi="Times New Roman" w:cs="Times New Roman"/>
              <w:sz w:val="24"/>
              <w:szCs w:val="24"/>
            </w:rPr>
          </w:rPrChange>
        </w:rPr>
        <w:t>hasroom</w:t>
      </w:r>
      <w:proofErr w:type="spellEnd"/>
      <w:r w:rsidR="003A7F95" w:rsidRPr="00613583">
        <w:rPr>
          <w:rFonts w:ascii="Times New Roman" w:hAnsi="Times New Roman" w:cs="Times New Roman"/>
          <w:sz w:val="24"/>
          <w:szCs w:val="24"/>
          <w:rPrChange w:id="86" w:author="Raga Pribadi" w:date="2015-07-16T22:57:00Z">
            <w:rPr>
              <w:rFonts w:ascii="Times New Roman" w:hAnsi="Times New Roman" w:cs="Times New Roman"/>
              <w:sz w:val="24"/>
              <w:szCs w:val="24"/>
            </w:rPr>
          </w:rPrChange>
        </w:rPr>
        <w:t xml:space="preserve"> would check for the availability of the index by seeing if the spot on the board is a plus sign. </w:t>
      </w:r>
      <w:r w:rsidR="009841E7" w:rsidRPr="00613583">
        <w:rPr>
          <w:rFonts w:ascii="Times New Roman" w:hAnsi="Times New Roman" w:cs="Times New Roman"/>
          <w:sz w:val="24"/>
          <w:szCs w:val="24"/>
          <w:rPrChange w:id="87" w:author="Raga Pribadi" w:date="2015-07-16T22:57:00Z">
            <w:rPr>
              <w:rFonts w:ascii="Times New Roman" w:hAnsi="Times New Roman" w:cs="Times New Roman"/>
              <w:sz w:val="24"/>
              <w:szCs w:val="24"/>
            </w:rPr>
          </w:rPrChange>
        </w:rPr>
        <w:t xml:space="preserve">Additionally, the method </w:t>
      </w:r>
      <w:proofErr w:type="spellStart"/>
      <w:r w:rsidR="009841E7" w:rsidRPr="00613583">
        <w:rPr>
          <w:rFonts w:ascii="Times New Roman" w:hAnsi="Times New Roman" w:cs="Times New Roman"/>
          <w:sz w:val="24"/>
          <w:szCs w:val="24"/>
          <w:rPrChange w:id="88" w:author="Raga Pribadi" w:date="2015-07-16T22:57:00Z">
            <w:rPr>
              <w:rFonts w:ascii="Times New Roman" w:hAnsi="Times New Roman" w:cs="Times New Roman"/>
              <w:sz w:val="24"/>
              <w:szCs w:val="24"/>
            </w:rPr>
          </w:rPrChange>
        </w:rPr>
        <w:t>addletter</w:t>
      </w:r>
      <w:proofErr w:type="spellEnd"/>
      <w:r w:rsidR="009841E7" w:rsidRPr="00613583">
        <w:rPr>
          <w:rFonts w:ascii="Times New Roman" w:hAnsi="Times New Roman" w:cs="Times New Roman"/>
          <w:sz w:val="24"/>
          <w:szCs w:val="24"/>
          <w:rPrChange w:id="89" w:author="Raga Pribadi" w:date="2015-07-16T22:57:00Z">
            <w:rPr>
              <w:rFonts w:ascii="Times New Roman" w:hAnsi="Times New Roman" w:cs="Times New Roman"/>
              <w:sz w:val="24"/>
              <w:szCs w:val="24"/>
            </w:rPr>
          </w:rPrChange>
        </w:rPr>
        <w:t xml:space="preserve"> adds a letter to the output board and appends the letter</w:t>
      </w:r>
      <w:r w:rsidR="00C61650" w:rsidRPr="00613583">
        <w:rPr>
          <w:rFonts w:ascii="Times New Roman" w:hAnsi="Times New Roman" w:cs="Times New Roman"/>
          <w:sz w:val="24"/>
          <w:szCs w:val="24"/>
          <w:rPrChange w:id="90" w:author="Raga Pribadi" w:date="2015-07-16T22:57:00Z">
            <w:rPr>
              <w:rFonts w:ascii="Times New Roman" w:hAnsi="Times New Roman" w:cs="Times New Roman"/>
              <w:sz w:val="24"/>
              <w:szCs w:val="24"/>
            </w:rPr>
          </w:rPrChange>
        </w:rPr>
        <w:t xml:space="preserve"> to the </w:t>
      </w:r>
      <w:proofErr w:type="spellStart"/>
      <w:r w:rsidR="00C61650" w:rsidRPr="00613583">
        <w:rPr>
          <w:rFonts w:ascii="Times New Roman" w:hAnsi="Times New Roman" w:cs="Times New Roman"/>
          <w:sz w:val="24"/>
          <w:szCs w:val="24"/>
          <w:rPrChange w:id="91" w:author="Raga Pribadi" w:date="2015-07-16T22:57:00Z">
            <w:rPr>
              <w:rFonts w:ascii="Times New Roman" w:hAnsi="Times New Roman" w:cs="Times New Roman"/>
              <w:sz w:val="24"/>
              <w:szCs w:val="24"/>
            </w:rPr>
          </w:rPrChange>
        </w:rPr>
        <w:t>StringBuilder</w:t>
      </w:r>
      <w:proofErr w:type="spellEnd"/>
      <w:r w:rsidR="00C61650" w:rsidRPr="00613583">
        <w:rPr>
          <w:rFonts w:ascii="Times New Roman" w:hAnsi="Times New Roman" w:cs="Times New Roman"/>
          <w:sz w:val="24"/>
          <w:szCs w:val="24"/>
          <w:rPrChange w:id="92" w:author="Raga Pribadi" w:date="2015-07-16T22:57:00Z">
            <w:rPr>
              <w:rFonts w:ascii="Times New Roman" w:hAnsi="Times New Roman" w:cs="Times New Roman"/>
              <w:sz w:val="24"/>
              <w:szCs w:val="24"/>
            </w:rPr>
          </w:rPrChange>
        </w:rPr>
        <w:t xml:space="preserve"> variable. Doing this will allow me to check the validity of the added letters. </w:t>
      </w:r>
      <w:proofErr w:type="spellStart"/>
      <w:r w:rsidR="00C61650" w:rsidRPr="00613583">
        <w:rPr>
          <w:rFonts w:ascii="Times New Roman" w:hAnsi="Times New Roman" w:cs="Times New Roman"/>
          <w:sz w:val="24"/>
          <w:szCs w:val="24"/>
          <w:rPrChange w:id="93" w:author="Raga Pribadi" w:date="2015-07-16T22:57:00Z">
            <w:rPr>
              <w:rFonts w:ascii="Times New Roman" w:hAnsi="Times New Roman" w:cs="Times New Roman"/>
              <w:sz w:val="24"/>
              <w:szCs w:val="24"/>
            </w:rPr>
          </w:rPrChange>
        </w:rPr>
        <w:t>Removeletter</w:t>
      </w:r>
      <w:proofErr w:type="spellEnd"/>
      <w:r w:rsidR="00C61650" w:rsidRPr="00613583">
        <w:rPr>
          <w:rFonts w:ascii="Times New Roman" w:hAnsi="Times New Roman" w:cs="Times New Roman"/>
          <w:sz w:val="24"/>
          <w:szCs w:val="24"/>
          <w:rPrChange w:id="94" w:author="Raga Pribadi" w:date="2015-07-16T22:57:00Z">
            <w:rPr>
              <w:rFonts w:ascii="Times New Roman" w:hAnsi="Times New Roman" w:cs="Times New Roman"/>
              <w:sz w:val="24"/>
              <w:szCs w:val="24"/>
            </w:rPr>
          </w:rPrChange>
        </w:rPr>
        <w:t xml:space="preserve"> will remove the letter from the </w:t>
      </w:r>
      <w:proofErr w:type="spellStart"/>
      <w:r w:rsidR="00C61650" w:rsidRPr="00613583">
        <w:rPr>
          <w:rFonts w:ascii="Times New Roman" w:hAnsi="Times New Roman" w:cs="Times New Roman"/>
          <w:sz w:val="24"/>
          <w:szCs w:val="24"/>
          <w:rPrChange w:id="95" w:author="Raga Pribadi" w:date="2015-07-16T22:57:00Z">
            <w:rPr>
              <w:rFonts w:ascii="Times New Roman" w:hAnsi="Times New Roman" w:cs="Times New Roman"/>
              <w:sz w:val="24"/>
              <w:szCs w:val="24"/>
            </w:rPr>
          </w:rPrChange>
        </w:rPr>
        <w:t>StringBuilder</w:t>
      </w:r>
      <w:proofErr w:type="spellEnd"/>
      <w:r w:rsidR="00C61650" w:rsidRPr="00613583">
        <w:rPr>
          <w:rFonts w:ascii="Times New Roman" w:hAnsi="Times New Roman" w:cs="Times New Roman"/>
          <w:sz w:val="24"/>
          <w:szCs w:val="24"/>
          <w:rPrChange w:id="96" w:author="Raga Pribadi" w:date="2015-07-16T22:57:00Z">
            <w:rPr>
              <w:rFonts w:ascii="Times New Roman" w:hAnsi="Times New Roman" w:cs="Times New Roman"/>
              <w:sz w:val="24"/>
              <w:szCs w:val="24"/>
            </w:rPr>
          </w:rPrChange>
        </w:rPr>
        <w:t xml:space="preserve"> variable. Valid uses </w:t>
      </w:r>
      <w:proofErr w:type="spellStart"/>
      <w:r w:rsidR="00C61650" w:rsidRPr="00613583">
        <w:rPr>
          <w:rFonts w:ascii="Times New Roman" w:hAnsi="Times New Roman" w:cs="Times New Roman"/>
          <w:sz w:val="24"/>
          <w:szCs w:val="24"/>
          <w:rPrChange w:id="97" w:author="Raga Pribadi" w:date="2015-07-16T22:57:00Z">
            <w:rPr>
              <w:rFonts w:ascii="Times New Roman" w:hAnsi="Times New Roman" w:cs="Times New Roman"/>
              <w:sz w:val="24"/>
              <w:szCs w:val="24"/>
            </w:rPr>
          </w:rPrChange>
        </w:rPr>
        <w:t>dictInterface</w:t>
      </w:r>
      <w:proofErr w:type="spellEnd"/>
      <w:r w:rsidR="00C61650" w:rsidRPr="00613583">
        <w:rPr>
          <w:rFonts w:ascii="Times New Roman" w:hAnsi="Times New Roman" w:cs="Times New Roman"/>
          <w:sz w:val="24"/>
          <w:szCs w:val="24"/>
          <w:rPrChange w:id="98" w:author="Raga Pribadi" w:date="2015-07-16T22:57:00Z">
            <w:rPr>
              <w:rFonts w:ascii="Times New Roman" w:hAnsi="Times New Roman" w:cs="Times New Roman"/>
              <w:sz w:val="24"/>
              <w:szCs w:val="24"/>
            </w:rPr>
          </w:rPrChange>
        </w:rPr>
        <w:t xml:space="preserve"> to check if the series of letters is a word, prefix, both, or neither. </w:t>
      </w:r>
      <w:r w:rsidR="000F1692" w:rsidRPr="00613583">
        <w:rPr>
          <w:rFonts w:ascii="Times New Roman" w:hAnsi="Times New Roman" w:cs="Times New Roman"/>
          <w:sz w:val="24"/>
          <w:szCs w:val="24"/>
          <w:rPrChange w:id="99" w:author="Raga Pribadi" w:date="2015-07-16T22:57:00Z">
            <w:rPr>
              <w:rFonts w:ascii="Times New Roman" w:hAnsi="Times New Roman" w:cs="Times New Roman"/>
              <w:sz w:val="24"/>
              <w:szCs w:val="24"/>
            </w:rPr>
          </w:rPrChange>
        </w:rPr>
        <w:t xml:space="preserve">Finally, the method Solution prints out the resulting board. This was the plan. </w:t>
      </w:r>
      <w:commentRangeStart w:id="100"/>
      <w:r w:rsidR="000F1692" w:rsidRPr="00613583">
        <w:rPr>
          <w:rFonts w:ascii="Times New Roman" w:hAnsi="Times New Roman" w:cs="Times New Roman"/>
          <w:sz w:val="24"/>
          <w:szCs w:val="24"/>
          <w:rPrChange w:id="101" w:author="Raga Pribadi" w:date="2015-07-16T22:57:00Z">
            <w:rPr>
              <w:rFonts w:ascii="Times New Roman" w:hAnsi="Times New Roman" w:cs="Times New Roman"/>
              <w:sz w:val="24"/>
              <w:szCs w:val="24"/>
            </w:rPr>
          </w:rPrChange>
        </w:rPr>
        <w:t>However, it seems that my indexes keep going out of bounds.</w:t>
      </w:r>
      <w:commentRangeEnd w:id="100"/>
      <w:r w:rsidR="00805CC3" w:rsidRPr="00613583">
        <w:rPr>
          <w:rStyle w:val="CommentReference"/>
          <w:rFonts w:ascii="Times New Roman" w:hAnsi="Times New Roman" w:cs="Times New Roman"/>
          <w:sz w:val="24"/>
          <w:szCs w:val="24"/>
          <w:rPrChange w:id="102" w:author="Raga Pribadi" w:date="2015-07-16T22:57:00Z">
            <w:rPr>
              <w:rStyle w:val="CommentReference"/>
            </w:rPr>
          </w:rPrChange>
        </w:rPr>
        <w:commentReference w:id="100"/>
      </w:r>
      <w:r w:rsidR="000F1692" w:rsidRPr="00613583">
        <w:rPr>
          <w:rFonts w:ascii="Times New Roman" w:hAnsi="Times New Roman" w:cs="Times New Roman"/>
          <w:sz w:val="24"/>
          <w:szCs w:val="24"/>
          <w:rPrChange w:id="103" w:author="Raga Pribadi" w:date="2015-07-16T22:57:00Z">
            <w:rPr>
              <w:rFonts w:ascii="Times New Roman" w:hAnsi="Times New Roman" w:cs="Times New Roman"/>
              <w:sz w:val="24"/>
              <w:szCs w:val="24"/>
            </w:rPr>
          </w:rPrChange>
        </w:rPr>
        <w:t xml:space="preserve"> </w:t>
      </w:r>
      <w:r w:rsidR="006F255A" w:rsidRPr="00613583">
        <w:rPr>
          <w:rFonts w:ascii="Times New Roman" w:hAnsi="Times New Roman" w:cs="Times New Roman"/>
          <w:sz w:val="24"/>
          <w:szCs w:val="24"/>
          <w:rPrChange w:id="104" w:author="Raga Pribadi" w:date="2015-07-16T22:57:00Z">
            <w:rPr>
              <w:rFonts w:ascii="Times New Roman" w:hAnsi="Times New Roman" w:cs="Times New Roman"/>
              <w:sz w:val="24"/>
              <w:szCs w:val="24"/>
            </w:rPr>
          </w:rPrChange>
        </w:rPr>
        <w:t xml:space="preserve">Because my program does not work, I was not able to collect program run times. </w:t>
      </w:r>
      <w:commentRangeStart w:id="105"/>
      <w:r w:rsidR="000D679F" w:rsidRPr="00613583">
        <w:rPr>
          <w:rFonts w:ascii="Times New Roman" w:hAnsi="Times New Roman" w:cs="Times New Roman"/>
          <w:sz w:val="24"/>
          <w:szCs w:val="24"/>
          <w:rPrChange w:id="106" w:author="Raga Pribadi" w:date="2015-07-16T22:57:00Z">
            <w:rPr>
              <w:rFonts w:ascii="Times New Roman" w:hAnsi="Times New Roman" w:cs="Times New Roman"/>
              <w:sz w:val="24"/>
              <w:szCs w:val="24"/>
            </w:rPr>
          </w:rPrChange>
        </w:rPr>
        <w:t xml:space="preserve">However, </w:t>
      </w:r>
      <w:commentRangeEnd w:id="105"/>
      <w:r w:rsidR="00805CC3" w:rsidRPr="00613583">
        <w:rPr>
          <w:rStyle w:val="CommentReference"/>
          <w:rFonts w:ascii="Times New Roman" w:hAnsi="Times New Roman" w:cs="Times New Roman"/>
          <w:sz w:val="24"/>
          <w:szCs w:val="24"/>
          <w:rPrChange w:id="107" w:author="Raga Pribadi" w:date="2015-07-16T22:57:00Z">
            <w:rPr>
              <w:rStyle w:val="CommentReference"/>
            </w:rPr>
          </w:rPrChange>
        </w:rPr>
        <w:commentReference w:id="105"/>
      </w:r>
      <w:ins w:id="108" w:author="Raga Pribadi" w:date="2015-07-16T22:52:00Z">
        <w:r w:rsidR="00014A0F" w:rsidRPr="00613583">
          <w:rPr>
            <w:rFonts w:ascii="Times New Roman" w:hAnsi="Times New Roman" w:cs="Times New Roman"/>
            <w:sz w:val="24"/>
            <w:szCs w:val="24"/>
            <w:rPrChange w:id="109" w:author="Raga Pribadi" w:date="2015-07-16T22:57:00Z">
              <w:rPr>
                <w:rFonts w:ascii="Times New Roman" w:hAnsi="Times New Roman" w:cs="Times New Roman"/>
                <w:sz w:val="24"/>
                <w:szCs w:val="24"/>
              </w:rPr>
            </w:rPrChange>
          </w:rPr>
          <w:t>I s</w:t>
        </w:r>
      </w:ins>
      <w:ins w:id="110" w:author="Raga Pribadi" w:date="2015-07-16T22:55:00Z">
        <w:r w:rsidR="00014A0F" w:rsidRPr="00613583">
          <w:rPr>
            <w:rFonts w:ascii="Times New Roman" w:hAnsi="Times New Roman" w:cs="Times New Roman"/>
            <w:sz w:val="24"/>
            <w:szCs w:val="24"/>
            <w:rPrChange w:id="111" w:author="Raga Pribadi" w:date="2015-07-16T22:57:00Z">
              <w:rPr>
                <w:rFonts w:ascii="Times New Roman" w:hAnsi="Times New Roman" w:cs="Times New Roman"/>
                <w:sz w:val="24"/>
                <w:szCs w:val="24"/>
              </w:rPr>
            </w:rPrChange>
          </w:rPr>
          <w:t xml:space="preserve">uspect that the times for the De La </w:t>
        </w:r>
        <w:proofErr w:type="spellStart"/>
        <w:r w:rsidR="00014A0F" w:rsidRPr="00613583">
          <w:rPr>
            <w:rFonts w:ascii="Times New Roman" w:hAnsi="Times New Roman" w:cs="Times New Roman"/>
            <w:sz w:val="24"/>
            <w:szCs w:val="24"/>
            <w:rPrChange w:id="112" w:author="Raga Pribadi" w:date="2015-07-16T22:57:00Z">
              <w:rPr>
                <w:rFonts w:ascii="Times New Roman" w:hAnsi="Times New Roman" w:cs="Times New Roman"/>
                <w:sz w:val="24"/>
                <w:szCs w:val="24"/>
              </w:rPr>
            </w:rPrChange>
          </w:rPr>
          <w:t>Briandais</w:t>
        </w:r>
        <w:proofErr w:type="spellEnd"/>
        <w:r w:rsidR="00014A0F" w:rsidRPr="00613583">
          <w:rPr>
            <w:rFonts w:ascii="Times New Roman" w:hAnsi="Times New Roman" w:cs="Times New Roman"/>
            <w:sz w:val="24"/>
            <w:szCs w:val="24"/>
            <w:rPrChange w:id="113" w:author="Raga Pribadi" w:date="2015-07-16T22:57:00Z">
              <w:rPr>
                <w:rFonts w:ascii="Times New Roman" w:hAnsi="Times New Roman" w:cs="Times New Roman"/>
                <w:sz w:val="24"/>
                <w:szCs w:val="24"/>
              </w:rPr>
            </w:rPrChange>
          </w:rPr>
          <w:t xml:space="preserve"> implementation woul</w:t>
        </w:r>
      </w:ins>
      <w:ins w:id="114" w:author="Raga Pribadi" w:date="2015-07-16T22:56:00Z">
        <w:r w:rsidR="00014A0F" w:rsidRPr="00613583">
          <w:rPr>
            <w:rFonts w:ascii="Times New Roman" w:hAnsi="Times New Roman" w:cs="Times New Roman"/>
            <w:sz w:val="24"/>
            <w:szCs w:val="24"/>
            <w:rPrChange w:id="115" w:author="Raga Pribadi" w:date="2015-07-16T22:57:00Z">
              <w:rPr>
                <w:rFonts w:ascii="Times New Roman" w:hAnsi="Times New Roman" w:cs="Times New Roman"/>
                <w:sz w:val="24"/>
                <w:szCs w:val="24"/>
              </w:rPr>
            </w:rPrChange>
          </w:rPr>
          <w:t xml:space="preserve">d result in faster puzzle completions because of its faster search. </w:t>
        </w:r>
      </w:ins>
    </w:p>
    <w:p w14:paraId="74E7803E" w14:textId="77777777" w:rsidR="00A74FAF" w:rsidRPr="00613583" w:rsidRDefault="002249C7" w:rsidP="00A74FAF">
      <w:pPr>
        <w:spacing w:after="0" w:line="480" w:lineRule="auto"/>
        <w:ind w:firstLine="720"/>
        <w:rPr>
          <w:ins w:id="116" w:author="Raga Pribadi" w:date="2015-07-16T22:37:00Z"/>
          <w:rFonts w:ascii="Times New Roman" w:eastAsia="Times New Roman" w:hAnsi="Times New Roman" w:cs="Times New Roman"/>
          <w:color w:val="000000"/>
          <w:sz w:val="24"/>
          <w:szCs w:val="24"/>
          <w:rPrChange w:id="117" w:author="Raga Pribadi" w:date="2015-07-16T22:57:00Z">
            <w:rPr>
              <w:ins w:id="118" w:author="Raga Pribadi" w:date="2015-07-16T22:37:00Z"/>
              <w:rFonts w:ascii="Times New Roman" w:eastAsia="Times New Roman" w:hAnsi="Times New Roman" w:cs="Times New Roman"/>
              <w:color w:val="000000"/>
              <w:sz w:val="24"/>
              <w:szCs w:val="24"/>
            </w:rPr>
          </w:rPrChange>
        </w:rPr>
      </w:pPr>
      <w:r w:rsidRPr="00613583">
        <w:rPr>
          <w:rFonts w:ascii="Times New Roman" w:hAnsi="Times New Roman" w:cs="Times New Roman"/>
          <w:sz w:val="24"/>
          <w:szCs w:val="24"/>
          <w:rPrChange w:id="119" w:author="Raga Pribadi" w:date="2015-07-16T22:57:00Z">
            <w:rPr>
              <w:rFonts w:ascii="Times New Roman" w:hAnsi="Times New Roman" w:cs="Times New Roman"/>
              <w:sz w:val="24"/>
              <w:szCs w:val="24"/>
            </w:rPr>
          </w:rPrChange>
        </w:rPr>
        <w:t xml:space="preserve">The first step I took was to write code that would allow me to read the file containing the board and the file with all of the valid words. I used a two dimensional character array to store the crossword board that was read. </w:t>
      </w:r>
      <w:ins w:id="120" w:author="Raga Pribadi" w:date="2015-07-16T22:37:00Z">
        <w:r w:rsidR="00A74FAF" w:rsidRPr="00613583">
          <w:rPr>
            <w:rFonts w:ascii="Times New Roman" w:hAnsi="Times New Roman" w:cs="Times New Roman"/>
            <w:sz w:val="24"/>
            <w:szCs w:val="24"/>
            <w:rPrChange w:id="121" w:author="Raga Pribadi" w:date="2015-07-16T22:57:00Z">
              <w:rPr>
                <w:rFonts w:ascii="Times New Roman" w:hAnsi="Times New Roman" w:cs="Times New Roman"/>
                <w:sz w:val="24"/>
                <w:szCs w:val="24"/>
              </w:rPr>
            </w:rPrChange>
          </w:rPr>
          <w:t xml:space="preserve">Furthermore, the </w:t>
        </w:r>
        <w:proofErr w:type="spellStart"/>
        <w:r w:rsidR="00A74FAF" w:rsidRPr="00613583">
          <w:rPr>
            <w:rFonts w:ascii="Times New Roman" w:hAnsi="Times New Roman" w:cs="Times New Roman"/>
            <w:sz w:val="24"/>
            <w:szCs w:val="24"/>
            <w:rPrChange w:id="122" w:author="Raga Pribadi" w:date="2015-07-16T22:57:00Z">
              <w:rPr>
                <w:rFonts w:ascii="Times New Roman" w:hAnsi="Times New Roman" w:cs="Times New Roman"/>
                <w:sz w:val="24"/>
                <w:szCs w:val="24"/>
              </w:rPr>
            </w:rPrChange>
          </w:rPr>
          <w:t>dictInterface</w:t>
        </w:r>
        <w:proofErr w:type="spellEnd"/>
        <w:r w:rsidR="00A74FAF" w:rsidRPr="00613583">
          <w:rPr>
            <w:rFonts w:ascii="Times New Roman" w:hAnsi="Times New Roman" w:cs="Times New Roman"/>
            <w:sz w:val="24"/>
            <w:szCs w:val="24"/>
            <w:rPrChange w:id="123" w:author="Raga Pribadi" w:date="2015-07-16T22:57:00Z">
              <w:rPr>
                <w:rFonts w:ascii="Times New Roman" w:hAnsi="Times New Roman" w:cs="Times New Roman"/>
                <w:sz w:val="24"/>
                <w:szCs w:val="24"/>
              </w:rPr>
            </w:rPrChange>
          </w:rPr>
          <w:t xml:space="preserve"> can be implemented in two ways. </w:t>
        </w:r>
        <w:r w:rsidR="00A74FAF" w:rsidRPr="00613583">
          <w:rPr>
            <w:rFonts w:ascii="Times New Roman" w:eastAsia="Times New Roman" w:hAnsi="Times New Roman" w:cs="Times New Roman"/>
            <w:color w:val="000000"/>
            <w:sz w:val="24"/>
            <w:szCs w:val="24"/>
            <w:rPrChange w:id="124" w:author="Raga Pribadi" w:date="2015-07-16T22:57:00Z">
              <w:rPr>
                <w:rFonts w:ascii="Times New Roman" w:eastAsia="Times New Roman" w:hAnsi="Times New Roman" w:cs="Times New Roman"/>
                <w:color w:val="000000"/>
                <w:sz w:val="24"/>
                <w:szCs w:val="24"/>
              </w:rPr>
            </w:rPrChange>
          </w:rPr>
          <w:t xml:space="preserve">The first method is the </w:t>
        </w:r>
        <w:proofErr w:type="spellStart"/>
        <w:r w:rsidR="00A74FAF" w:rsidRPr="00613583">
          <w:rPr>
            <w:rFonts w:ascii="Times New Roman" w:eastAsia="Times New Roman" w:hAnsi="Times New Roman" w:cs="Times New Roman"/>
            <w:color w:val="000000"/>
            <w:sz w:val="24"/>
            <w:szCs w:val="24"/>
            <w:rPrChange w:id="125" w:author="Raga Pribadi" w:date="2015-07-16T22:57:00Z">
              <w:rPr>
                <w:rFonts w:ascii="Times New Roman" w:eastAsia="Times New Roman" w:hAnsi="Times New Roman" w:cs="Times New Roman"/>
                <w:color w:val="000000"/>
                <w:sz w:val="24"/>
                <w:szCs w:val="24"/>
              </w:rPr>
            </w:rPrChange>
          </w:rPr>
          <w:t>MyDictionary</w:t>
        </w:r>
        <w:proofErr w:type="spellEnd"/>
        <w:r w:rsidR="00A74FAF" w:rsidRPr="00613583">
          <w:rPr>
            <w:rFonts w:ascii="Times New Roman" w:eastAsia="Times New Roman" w:hAnsi="Times New Roman" w:cs="Times New Roman"/>
            <w:color w:val="000000"/>
            <w:sz w:val="24"/>
            <w:szCs w:val="24"/>
            <w:rPrChange w:id="126" w:author="Raga Pribadi" w:date="2015-07-16T22:57:00Z">
              <w:rPr>
                <w:rFonts w:ascii="Times New Roman" w:eastAsia="Times New Roman" w:hAnsi="Times New Roman" w:cs="Times New Roman"/>
                <w:color w:val="000000"/>
                <w:sz w:val="24"/>
                <w:szCs w:val="24"/>
              </w:rPr>
            </w:rPrChange>
          </w:rPr>
          <w:t xml:space="preserve"> implementation. </w:t>
        </w:r>
        <w:proofErr w:type="spellStart"/>
        <w:r w:rsidR="00A74FAF" w:rsidRPr="00613583">
          <w:rPr>
            <w:rFonts w:ascii="Times New Roman" w:eastAsia="Times New Roman" w:hAnsi="Times New Roman" w:cs="Times New Roman"/>
            <w:color w:val="000000"/>
            <w:sz w:val="24"/>
            <w:szCs w:val="24"/>
            <w:rPrChange w:id="127" w:author="Raga Pribadi" w:date="2015-07-16T22:57:00Z">
              <w:rPr>
                <w:rFonts w:ascii="Times New Roman" w:eastAsia="Times New Roman" w:hAnsi="Times New Roman" w:cs="Times New Roman"/>
                <w:color w:val="000000"/>
                <w:sz w:val="24"/>
                <w:szCs w:val="24"/>
              </w:rPr>
            </w:rPrChange>
          </w:rPr>
          <w:t>MyDictionary</w:t>
        </w:r>
        <w:proofErr w:type="spellEnd"/>
        <w:r w:rsidR="00A74FAF" w:rsidRPr="00613583">
          <w:rPr>
            <w:rFonts w:ascii="Times New Roman" w:eastAsia="Times New Roman" w:hAnsi="Times New Roman" w:cs="Times New Roman"/>
            <w:color w:val="000000"/>
            <w:sz w:val="24"/>
            <w:szCs w:val="24"/>
            <w:rPrChange w:id="128" w:author="Raga Pribadi" w:date="2015-07-16T22:57:00Z">
              <w:rPr>
                <w:rFonts w:ascii="Times New Roman" w:eastAsia="Times New Roman" w:hAnsi="Times New Roman" w:cs="Times New Roman"/>
                <w:color w:val="000000"/>
                <w:sz w:val="24"/>
                <w:szCs w:val="24"/>
              </w:rPr>
            </w:rPrChange>
          </w:rPr>
          <w:t xml:space="preserve"> is based off the data structure </w:t>
        </w:r>
        <w:proofErr w:type="spellStart"/>
        <w:r w:rsidR="00A74FAF" w:rsidRPr="00613583">
          <w:rPr>
            <w:rFonts w:ascii="Times New Roman" w:eastAsia="Times New Roman" w:hAnsi="Times New Roman" w:cs="Times New Roman"/>
            <w:color w:val="000000"/>
            <w:sz w:val="24"/>
            <w:szCs w:val="24"/>
            <w:rPrChange w:id="129" w:author="Raga Pribadi" w:date="2015-07-16T22:57:00Z">
              <w:rPr>
                <w:rFonts w:ascii="Times New Roman" w:eastAsia="Times New Roman" w:hAnsi="Times New Roman" w:cs="Times New Roman"/>
                <w:color w:val="000000"/>
                <w:sz w:val="24"/>
                <w:szCs w:val="24"/>
              </w:rPr>
            </w:rPrChange>
          </w:rPr>
          <w:t>ArrayList</w:t>
        </w:r>
        <w:proofErr w:type="spellEnd"/>
        <w:r w:rsidR="00A74FAF" w:rsidRPr="00613583">
          <w:rPr>
            <w:rFonts w:ascii="Times New Roman" w:eastAsia="Times New Roman" w:hAnsi="Times New Roman" w:cs="Times New Roman"/>
            <w:color w:val="000000"/>
            <w:sz w:val="24"/>
            <w:szCs w:val="24"/>
            <w:rPrChange w:id="130" w:author="Raga Pribadi" w:date="2015-07-16T22:57:00Z">
              <w:rPr>
                <w:rFonts w:ascii="Times New Roman" w:eastAsia="Times New Roman" w:hAnsi="Times New Roman" w:cs="Times New Roman"/>
                <w:color w:val="000000"/>
                <w:sz w:val="24"/>
                <w:szCs w:val="24"/>
              </w:rPr>
            </w:rPrChange>
          </w:rPr>
          <w:t xml:space="preserve">. The add method: adds a new string to the end of list. If a string is out of order, the list is sorted. The </w:t>
        </w:r>
        <w:bookmarkStart w:id="131" w:name="_GoBack"/>
        <w:bookmarkEnd w:id="131"/>
        <w:r w:rsidR="00A74FAF" w:rsidRPr="00613583">
          <w:rPr>
            <w:rFonts w:ascii="Times New Roman" w:eastAsia="Times New Roman" w:hAnsi="Times New Roman" w:cs="Times New Roman"/>
            <w:color w:val="000000"/>
            <w:sz w:val="24"/>
            <w:szCs w:val="24"/>
            <w:rPrChange w:id="132" w:author="Raga Pribadi" w:date="2015-07-16T22:57:00Z">
              <w:rPr>
                <w:rFonts w:ascii="Times New Roman" w:eastAsia="Times New Roman" w:hAnsi="Times New Roman" w:cs="Times New Roman"/>
                <w:color w:val="000000"/>
                <w:sz w:val="24"/>
                <w:szCs w:val="24"/>
              </w:rPr>
            </w:rPrChange>
          </w:rPr>
          <w:t xml:space="preserve">search method: iterates through an </w:t>
        </w:r>
        <w:proofErr w:type="spellStart"/>
        <w:r w:rsidR="00A74FAF" w:rsidRPr="00613583">
          <w:rPr>
            <w:rFonts w:ascii="Times New Roman" w:eastAsia="Times New Roman" w:hAnsi="Times New Roman" w:cs="Times New Roman"/>
            <w:color w:val="000000"/>
            <w:sz w:val="24"/>
            <w:szCs w:val="24"/>
            <w:rPrChange w:id="133" w:author="Raga Pribadi" w:date="2015-07-16T22:57:00Z">
              <w:rPr>
                <w:rFonts w:ascii="Times New Roman" w:eastAsia="Times New Roman" w:hAnsi="Times New Roman" w:cs="Times New Roman"/>
                <w:color w:val="000000"/>
                <w:sz w:val="24"/>
                <w:szCs w:val="24"/>
              </w:rPr>
            </w:rPrChange>
          </w:rPr>
          <w:t>ArrayList</w:t>
        </w:r>
        <w:proofErr w:type="spellEnd"/>
        <w:r w:rsidR="00A74FAF" w:rsidRPr="00613583">
          <w:rPr>
            <w:rFonts w:ascii="Times New Roman" w:eastAsia="Times New Roman" w:hAnsi="Times New Roman" w:cs="Times New Roman"/>
            <w:color w:val="000000"/>
            <w:sz w:val="24"/>
            <w:szCs w:val="24"/>
            <w:rPrChange w:id="134" w:author="Raga Pribadi" w:date="2015-07-16T22:57:00Z">
              <w:rPr>
                <w:rFonts w:ascii="Times New Roman" w:eastAsia="Times New Roman" w:hAnsi="Times New Roman" w:cs="Times New Roman"/>
                <w:color w:val="000000"/>
                <w:sz w:val="24"/>
                <w:szCs w:val="24"/>
              </w:rPr>
            </w:rPrChange>
          </w:rPr>
          <w:t>, until the end or until the key is passed up</w:t>
        </w:r>
        <w:r w:rsidR="00A74FAF" w:rsidRPr="00613583">
          <w:rPr>
            <w:rFonts w:ascii="Times New Roman" w:eastAsia="Times New Roman" w:hAnsi="Times New Roman" w:cs="Times New Roman"/>
            <w:color w:val="000000" w:themeColor="text1"/>
            <w:sz w:val="24"/>
            <w:szCs w:val="24"/>
            <w:rPrChange w:id="135" w:author="Raga Pribadi" w:date="2015-07-16T22:57:00Z">
              <w:rPr>
                <w:rFonts w:ascii="Times New Roman" w:eastAsia="Times New Roman" w:hAnsi="Times New Roman" w:cs="Times New Roman"/>
                <w:color w:val="000000" w:themeColor="text1"/>
                <w:sz w:val="24"/>
                <w:szCs w:val="24"/>
              </w:rPr>
            </w:rPrChange>
          </w:rPr>
          <w:t xml:space="preserve">. When the key is passed up, </w:t>
        </w:r>
        <w:r w:rsidR="00A74FAF" w:rsidRPr="00613583">
          <w:rPr>
            <w:rFonts w:ascii="Times New Roman" w:eastAsia="Times New Roman" w:hAnsi="Times New Roman" w:cs="Times New Roman"/>
            <w:color w:val="000000"/>
            <w:sz w:val="24"/>
            <w:szCs w:val="24"/>
            <w:rPrChange w:id="136" w:author="Raga Pribadi" w:date="2015-07-16T22:57:00Z">
              <w:rPr>
                <w:rFonts w:ascii="Times New Roman" w:eastAsia="Times New Roman" w:hAnsi="Times New Roman" w:cs="Times New Roman"/>
                <w:color w:val="000000"/>
                <w:sz w:val="24"/>
                <w:szCs w:val="24"/>
              </w:rPr>
            </w:rPrChange>
          </w:rPr>
          <w:t xml:space="preserve">iterate through the key and the current string in the </w:t>
        </w:r>
        <w:proofErr w:type="spellStart"/>
        <w:r w:rsidR="00A74FAF" w:rsidRPr="00613583">
          <w:rPr>
            <w:rFonts w:ascii="Times New Roman" w:eastAsia="Times New Roman" w:hAnsi="Times New Roman" w:cs="Times New Roman"/>
            <w:color w:val="000000"/>
            <w:sz w:val="24"/>
            <w:szCs w:val="24"/>
            <w:rPrChange w:id="137" w:author="Raga Pribadi" w:date="2015-07-16T22:57:00Z">
              <w:rPr>
                <w:rFonts w:ascii="Times New Roman" w:eastAsia="Times New Roman" w:hAnsi="Times New Roman" w:cs="Times New Roman"/>
                <w:color w:val="000000"/>
                <w:sz w:val="24"/>
                <w:szCs w:val="24"/>
              </w:rPr>
            </w:rPrChange>
          </w:rPr>
          <w:t>ArrayList</w:t>
        </w:r>
        <w:proofErr w:type="spellEnd"/>
        <w:r w:rsidR="00A74FAF" w:rsidRPr="00613583">
          <w:rPr>
            <w:rFonts w:ascii="Times New Roman" w:eastAsia="Times New Roman" w:hAnsi="Times New Roman" w:cs="Times New Roman"/>
            <w:color w:val="000000"/>
            <w:sz w:val="24"/>
            <w:szCs w:val="24"/>
            <w:rPrChange w:id="138" w:author="Raga Pribadi" w:date="2015-07-16T22:57:00Z">
              <w:rPr>
                <w:rFonts w:ascii="Times New Roman" w:eastAsia="Times New Roman" w:hAnsi="Times New Roman" w:cs="Times New Roman"/>
                <w:color w:val="000000"/>
                <w:sz w:val="24"/>
                <w:szCs w:val="24"/>
              </w:rPr>
            </w:rPrChange>
          </w:rPr>
          <w:t xml:space="preserve"> character by character. Then, check if the string had ended in the </w:t>
        </w:r>
        <w:proofErr w:type="spellStart"/>
        <w:r w:rsidR="00A74FAF" w:rsidRPr="00613583">
          <w:rPr>
            <w:rFonts w:ascii="Times New Roman" w:eastAsia="Times New Roman" w:hAnsi="Times New Roman" w:cs="Times New Roman"/>
            <w:color w:val="000000"/>
            <w:sz w:val="24"/>
            <w:szCs w:val="24"/>
            <w:rPrChange w:id="139" w:author="Raga Pribadi" w:date="2015-07-16T22:57:00Z">
              <w:rPr>
                <w:rFonts w:ascii="Times New Roman" w:eastAsia="Times New Roman" w:hAnsi="Times New Roman" w:cs="Times New Roman"/>
                <w:color w:val="000000"/>
                <w:sz w:val="24"/>
                <w:szCs w:val="24"/>
              </w:rPr>
            </w:rPrChange>
          </w:rPr>
          <w:t>ArrayList</w:t>
        </w:r>
        <w:proofErr w:type="spellEnd"/>
        <w:r w:rsidR="00A74FAF" w:rsidRPr="00613583">
          <w:rPr>
            <w:rFonts w:ascii="Times New Roman" w:eastAsia="Times New Roman" w:hAnsi="Times New Roman" w:cs="Times New Roman"/>
            <w:color w:val="000000"/>
            <w:sz w:val="24"/>
            <w:szCs w:val="24"/>
            <w:rPrChange w:id="140" w:author="Raga Pribadi" w:date="2015-07-16T22:57:00Z">
              <w:rPr>
                <w:rFonts w:ascii="Times New Roman" w:eastAsia="Times New Roman" w:hAnsi="Times New Roman" w:cs="Times New Roman"/>
                <w:color w:val="000000"/>
                <w:sz w:val="24"/>
                <w:szCs w:val="24"/>
              </w:rPr>
            </w:rPrChange>
          </w:rPr>
          <w:t xml:space="preserve">, stop using the string. The benefits of a sorted </w:t>
        </w:r>
        <w:proofErr w:type="spellStart"/>
        <w:r w:rsidR="00A74FAF" w:rsidRPr="00613583">
          <w:rPr>
            <w:rFonts w:ascii="Times New Roman" w:eastAsia="Times New Roman" w:hAnsi="Times New Roman" w:cs="Times New Roman"/>
            <w:color w:val="000000"/>
            <w:sz w:val="24"/>
            <w:szCs w:val="24"/>
            <w:rPrChange w:id="141" w:author="Raga Pribadi" w:date="2015-07-16T22:57:00Z">
              <w:rPr>
                <w:rFonts w:ascii="Times New Roman" w:eastAsia="Times New Roman" w:hAnsi="Times New Roman" w:cs="Times New Roman"/>
                <w:color w:val="000000"/>
                <w:sz w:val="24"/>
                <w:szCs w:val="24"/>
              </w:rPr>
            </w:rPrChange>
          </w:rPr>
          <w:t>ArrayList</w:t>
        </w:r>
        <w:proofErr w:type="spellEnd"/>
        <w:r w:rsidR="00A74FAF" w:rsidRPr="00613583">
          <w:rPr>
            <w:rFonts w:ascii="Times New Roman" w:eastAsia="Times New Roman" w:hAnsi="Times New Roman" w:cs="Times New Roman"/>
            <w:color w:val="000000"/>
            <w:sz w:val="24"/>
            <w:szCs w:val="24"/>
            <w:rPrChange w:id="142" w:author="Raga Pribadi" w:date="2015-07-16T22:57:00Z">
              <w:rPr>
                <w:rFonts w:ascii="Times New Roman" w:eastAsia="Times New Roman" w:hAnsi="Times New Roman" w:cs="Times New Roman"/>
                <w:color w:val="000000"/>
                <w:sz w:val="24"/>
                <w:szCs w:val="24"/>
              </w:rPr>
            </w:rPrChange>
          </w:rPr>
          <w:t xml:space="preserve"> leads to an decrease in the runtime of the </w:t>
        </w:r>
        <w:r w:rsidR="00A74FAF" w:rsidRPr="00613583">
          <w:rPr>
            <w:rFonts w:ascii="Times New Roman" w:eastAsia="Times New Roman" w:hAnsi="Times New Roman" w:cs="Times New Roman"/>
            <w:i/>
            <w:color w:val="000000"/>
            <w:sz w:val="24"/>
            <w:szCs w:val="24"/>
            <w:rPrChange w:id="143" w:author="Raga Pribadi" w:date="2015-07-16T22:57:00Z">
              <w:rPr>
                <w:rFonts w:ascii="Times New Roman" w:eastAsia="Times New Roman" w:hAnsi="Times New Roman" w:cs="Times New Roman"/>
                <w:i/>
                <w:color w:val="000000"/>
                <w:sz w:val="24"/>
                <w:szCs w:val="24"/>
              </w:rPr>
            </w:rPrChange>
          </w:rPr>
          <w:t>search</w:t>
        </w:r>
        <w:r w:rsidR="00A74FAF" w:rsidRPr="00613583">
          <w:rPr>
            <w:rFonts w:ascii="Times New Roman" w:eastAsia="Times New Roman" w:hAnsi="Times New Roman" w:cs="Times New Roman"/>
            <w:color w:val="000000"/>
            <w:sz w:val="24"/>
            <w:szCs w:val="24"/>
            <w:rPrChange w:id="144" w:author="Raga Pribadi" w:date="2015-07-16T22:57:00Z">
              <w:rPr>
                <w:rFonts w:ascii="Times New Roman" w:eastAsia="Times New Roman" w:hAnsi="Times New Roman" w:cs="Times New Roman"/>
                <w:color w:val="000000"/>
                <w:sz w:val="24"/>
                <w:szCs w:val="24"/>
              </w:rPr>
            </w:rPrChange>
          </w:rPr>
          <w:t xml:space="preserve"> method from </w:t>
        </w:r>
        <w:proofErr w:type="gramStart"/>
        <w:r w:rsidR="00A74FAF" w:rsidRPr="00613583">
          <w:rPr>
            <w:rFonts w:ascii="Times New Roman" w:eastAsia="Times New Roman" w:hAnsi="Times New Roman" w:cs="Times New Roman"/>
            <w:color w:val="000000"/>
            <w:sz w:val="24"/>
            <w:szCs w:val="24"/>
            <w:rPrChange w:id="145" w:author="Raga Pribadi" w:date="2015-07-16T22:57:00Z">
              <w:rPr>
                <w:rFonts w:ascii="Times New Roman" w:eastAsia="Times New Roman" w:hAnsi="Times New Roman" w:cs="Times New Roman"/>
                <w:color w:val="000000"/>
                <w:sz w:val="24"/>
                <w:szCs w:val="24"/>
              </w:rPr>
            </w:rPrChange>
          </w:rPr>
          <w:t>Theta(</w:t>
        </w:r>
        <w:proofErr w:type="gramEnd"/>
        <w:r w:rsidR="00A74FAF" w:rsidRPr="00613583">
          <w:rPr>
            <w:rFonts w:ascii="Times New Roman" w:eastAsia="Times New Roman" w:hAnsi="Times New Roman" w:cs="Times New Roman"/>
            <w:color w:val="000000"/>
            <w:sz w:val="24"/>
            <w:szCs w:val="24"/>
            <w:rPrChange w:id="146" w:author="Raga Pribadi" w:date="2015-07-16T22:57:00Z">
              <w:rPr>
                <w:rFonts w:ascii="Times New Roman" w:eastAsia="Times New Roman" w:hAnsi="Times New Roman" w:cs="Times New Roman"/>
                <w:color w:val="000000"/>
                <w:sz w:val="24"/>
                <w:szCs w:val="24"/>
              </w:rPr>
            </w:rPrChange>
          </w:rPr>
          <w:t>N) to Theta(</w:t>
        </w:r>
        <w:proofErr w:type="spellStart"/>
        <w:r w:rsidR="00A74FAF" w:rsidRPr="00613583">
          <w:rPr>
            <w:rFonts w:ascii="Times New Roman" w:eastAsia="Times New Roman" w:hAnsi="Times New Roman" w:cs="Times New Roman"/>
            <w:color w:val="000000"/>
            <w:sz w:val="24"/>
            <w:szCs w:val="24"/>
            <w:rPrChange w:id="147" w:author="Raga Pribadi" w:date="2015-07-16T22:57:00Z">
              <w:rPr>
                <w:rFonts w:ascii="Times New Roman" w:eastAsia="Times New Roman" w:hAnsi="Times New Roman" w:cs="Times New Roman"/>
                <w:color w:val="000000"/>
                <w:sz w:val="24"/>
                <w:szCs w:val="24"/>
              </w:rPr>
            </w:rPrChange>
          </w:rPr>
          <w:t>lgN</w:t>
        </w:r>
        <w:proofErr w:type="spellEnd"/>
        <w:r w:rsidR="00A74FAF" w:rsidRPr="00613583">
          <w:rPr>
            <w:rFonts w:ascii="Times New Roman" w:eastAsia="Times New Roman" w:hAnsi="Times New Roman" w:cs="Times New Roman"/>
            <w:color w:val="000000"/>
            <w:sz w:val="24"/>
            <w:szCs w:val="24"/>
            <w:rPrChange w:id="148" w:author="Raga Pribadi" w:date="2015-07-16T22:57:00Z">
              <w:rPr>
                <w:rFonts w:ascii="Times New Roman" w:eastAsia="Times New Roman" w:hAnsi="Times New Roman" w:cs="Times New Roman"/>
                <w:color w:val="000000"/>
                <w:sz w:val="24"/>
                <w:szCs w:val="24"/>
              </w:rPr>
            </w:rPrChange>
          </w:rPr>
          <w:t xml:space="preserve">).  However, the amount of space taken up by this </w:t>
        </w:r>
        <w:r w:rsidR="00A74FAF" w:rsidRPr="00613583">
          <w:rPr>
            <w:rFonts w:ascii="Times New Roman" w:eastAsia="Times New Roman" w:hAnsi="Times New Roman" w:cs="Times New Roman"/>
            <w:color w:val="000000"/>
            <w:sz w:val="24"/>
            <w:szCs w:val="24"/>
            <w:rPrChange w:id="149" w:author="Raga Pribadi" w:date="2015-07-16T22:57:00Z">
              <w:rPr>
                <w:rFonts w:ascii="Times New Roman" w:eastAsia="Times New Roman" w:hAnsi="Times New Roman" w:cs="Times New Roman"/>
                <w:color w:val="000000"/>
                <w:sz w:val="24"/>
                <w:szCs w:val="24"/>
              </w:rPr>
            </w:rPrChange>
          </w:rPr>
          <w:lastRenderedPageBreak/>
          <w:t xml:space="preserve">data structure is equal to the number of words contained in the </w:t>
        </w:r>
        <w:proofErr w:type="spellStart"/>
        <w:r w:rsidR="00A74FAF" w:rsidRPr="00613583">
          <w:rPr>
            <w:rFonts w:ascii="Times New Roman" w:eastAsia="Times New Roman" w:hAnsi="Times New Roman" w:cs="Times New Roman"/>
            <w:color w:val="000000"/>
            <w:sz w:val="24"/>
            <w:szCs w:val="24"/>
            <w:rPrChange w:id="150" w:author="Raga Pribadi" w:date="2015-07-16T22:57:00Z">
              <w:rPr>
                <w:rFonts w:ascii="Times New Roman" w:eastAsia="Times New Roman" w:hAnsi="Times New Roman" w:cs="Times New Roman"/>
                <w:color w:val="000000"/>
                <w:sz w:val="24"/>
                <w:szCs w:val="24"/>
              </w:rPr>
            </w:rPrChange>
          </w:rPr>
          <w:t>ArrayList</w:t>
        </w:r>
        <w:proofErr w:type="spellEnd"/>
        <w:r w:rsidR="00A74FAF" w:rsidRPr="00613583">
          <w:rPr>
            <w:rFonts w:ascii="Times New Roman" w:eastAsia="Times New Roman" w:hAnsi="Times New Roman" w:cs="Times New Roman"/>
            <w:color w:val="000000"/>
            <w:sz w:val="24"/>
            <w:szCs w:val="24"/>
            <w:rPrChange w:id="151" w:author="Raga Pribadi" w:date="2015-07-16T22:57:00Z">
              <w:rPr>
                <w:rFonts w:ascii="Times New Roman" w:eastAsia="Times New Roman" w:hAnsi="Times New Roman" w:cs="Times New Roman"/>
                <w:color w:val="000000"/>
                <w:sz w:val="24"/>
                <w:szCs w:val="24"/>
              </w:rPr>
            </w:rPrChange>
          </w:rPr>
          <w:t xml:space="preserve">. An improvement on the </w:t>
        </w:r>
        <w:proofErr w:type="spellStart"/>
        <w:r w:rsidR="00A74FAF" w:rsidRPr="00613583">
          <w:rPr>
            <w:rFonts w:ascii="Times New Roman" w:eastAsia="Times New Roman" w:hAnsi="Times New Roman" w:cs="Times New Roman"/>
            <w:color w:val="000000"/>
            <w:sz w:val="24"/>
            <w:szCs w:val="24"/>
            <w:rPrChange w:id="152" w:author="Raga Pribadi" w:date="2015-07-16T22:57:00Z">
              <w:rPr>
                <w:rFonts w:ascii="Times New Roman" w:eastAsia="Times New Roman" w:hAnsi="Times New Roman" w:cs="Times New Roman"/>
                <w:color w:val="000000"/>
                <w:sz w:val="24"/>
                <w:szCs w:val="24"/>
              </w:rPr>
            </w:rPrChange>
          </w:rPr>
          <w:t>MyDictionary</w:t>
        </w:r>
        <w:proofErr w:type="spellEnd"/>
        <w:r w:rsidR="00A74FAF" w:rsidRPr="00613583">
          <w:rPr>
            <w:rFonts w:ascii="Times New Roman" w:eastAsia="Times New Roman" w:hAnsi="Times New Roman" w:cs="Times New Roman"/>
            <w:color w:val="000000"/>
            <w:sz w:val="24"/>
            <w:szCs w:val="24"/>
            <w:rPrChange w:id="153" w:author="Raga Pribadi" w:date="2015-07-16T22:57:00Z">
              <w:rPr>
                <w:rFonts w:ascii="Times New Roman" w:eastAsia="Times New Roman" w:hAnsi="Times New Roman" w:cs="Times New Roman"/>
                <w:color w:val="000000"/>
                <w:sz w:val="24"/>
                <w:szCs w:val="24"/>
              </w:rPr>
            </w:rPrChange>
          </w:rPr>
          <w:t xml:space="preserve"> implementation would be a decrease in space.</w:t>
        </w:r>
      </w:ins>
    </w:p>
    <w:p w14:paraId="746FE5AF" w14:textId="293ED7B7" w:rsidR="00A74FAF" w:rsidRPr="00613583" w:rsidRDefault="00A74FAF" w:rsidP="00014A0F">
      <w:pPr>
        <w:spacing w:line="480" w:lineRule="auto"/>
        <w:ind w:firstLine="720"/>
        <w:rPr>
          <w:ins w:id="154" w:author="Raga Pribadi" w:date="2015-07-16T22:37:00Z"/>
          <w:rFonts w:ascii="Times New Roman" w:hAnsi="Times New Roman" w:cs="Times New Roman"/>
          <w:bCs/>
          <w:color w:val="000000" w:themeColor="text1"/>
          <w:sz w:val="24"/>
          <w:szCs w:val="24"/>
          <w:rPrChange w:id="155" w:author="Raga Pribadi" w:date="2015-07-16T22:57:00Z">
            <w:rPr>
              <w:ins w:id="156" w:author="Raga Pribadi" w:date="2015-07-16T22:37:00Z"/>
              <w:rFonts w:ascii="Times New Roman" w:hAnsi="Times New Roman" w:cs="Times New Roman"/>
              <w:sz w:val="24"/>
              <w:szCs w:val="24"/>
            </w:rPr>
          </w:rPrChange>
        </w:rPr>
        <w:pPrChange w:id="157" w:author="Raga Pribadi" w:date="2015-07-16T22:52:00Z">
          <w:pPr>
            <w:spacing w:line="480" w:lineRule="auto"/>
            <w:ind w:firstLine="720"/>
          </w:pPr>
        </w:pPrChange>
      </w:pPr>
      <w:ins w:id="158" w:author="Raga Pribadi" w:date="2015-07-16T22:39:00Z">
        <w:r w:rsidRPr="00613583">
          <w:rPr>
            <w:rFonts w:ascii="Times New Roman" w:eastAsia="Times New Roman" w:hAnsi="Times New Roman" w:cs="Times New Roman"/>
            <w:color w:val="000000" w:themeColor="text1"/>
            <w:sz w:val="24"/>
            <w:szCs w:val="24"/>
            <w:rPrChange w:id="159" w:author="Raga Pribadi" w:date="2015-07-16T22:57:00Z">
              <w:rPr>
                <w:rFonts w:ascii="Times New Roman" w:eastAsia="Times New Roman" w:hAnsi="Times New Roman" w:cs="Times New Roman"/>
                <w:color w:val="000000" w:themeColor="text1"/>
                <w:sz w:val="24"/>
                <w:szCs w:val="24"/>
              </w:rPr>
            </w:rPrChange>
          </w:rPr>
          <w:t xml:space="preserve">The second method is the De La </w:t>
        </w:r>
        <w:proofErr w:type="spellStart"/>
        <w:r w:rsidRPr="00613583">
          <w:rPr>
            <w:rFonts w:ascii="Times New Roman" w:eastAsia="Times New Roman" w:hAnsi="Times New Roman" w:cs="Times New Roman"/>
            <w:color w:val="000000" w:themeColor="text1"/>
            <w:sz w:val="24"/>
            <w:szCs w:val="24"/>
            <w:rPrChange w:id="160" w:author="Raga Pribadi" w:date="2015-07-16T22:57:00Z">
              <w:rPr>
                <w:rFonts w:ascii="Times New Roman" w:eastAsia="Times New Roman" w:hAnsi="Times New Roman" w:cs="Times New Roman"/>
                <w:color w:val="000000" w:themeColor="text1"/>
                <w:sz w:val="24"/>
                <w:szCs w:val="24"/>
              </w:rPr>
            </w:rPrChange>
          </w:rPr>
          <w:t>Briandias</w:t>
        </w:r>
        <w:proofErr w:type="spellEnd"/>
        <w:r w:rsidRPr="00613583">
          <w:rPr>
            <w:rFonts w:ascii="Times New Roman" w:eastAsia="Times New Roman" w:hAnsi="Times New Roman" w:cs="Times New Roman"/>
            <w:color w:val="000000" w:themeColor="text1"/>
            <w:sz w:val="24"/>
            <w:szCs w:val="24"/>
            <w:rPrChange w:id="161" w:author="Raga Pribadi" w:date="2015-07-16T22:57:00Z">
              <w:rPr>
                <w:rFonts w:ascii="Times New Roman" w:eastAsia="Times New Roman" w:hAnsi="Times New Roman" w:cs="Times New Roman"/>
                <w:color w:val="000000" w:themeColor="text1"/>
                <w:sz w:val="24"/>
                <w:szCs w:val="24"/>
              </w:rPr>
            </w:rPrChange>
          </w:rPr>
          <w:t xml:space="preserve"> Tree (</w:t>
        </w:r>
        <w:proofErr w:type="spellStart"/>
        <w:r w:rsidRPr="00613583">
          <w:rPr>
            <w:rFonts w:ascii="Times New Roman" w:eastAsia="Times New Roman" w:hAnsi="Times New Roman" w:cs="Times New Roman"/>
            <w:color w:val="000000" w:themeColor="text1"/>
            <w:sz w:val="24"/>
            <w:szCs w:val="24"/>
            <w:rPrChange w:id="162" w:author="Raga Pribadi" w:date="2015-07-16T22:57:00Z">
              <w:rPr>
                <w:rFonts w:ascii="Times New Roman" w:eastAsia="Times New Roman" w:hAnsi="Times New Roman" w:cs="Times New Roman"/>
                <w:color w:val="000000" w:themeColor="text1"/>
                <w:sz w:val="24"/>
                <w:szCs w:val="24"/>
              </w:rPr>
            </w:rPrChange>
          </w:rPr>
          <w:t>dlb</w:t>
        </w:r>
        <w:proofErr w:type="spellEnd"/>
        <w:r w:rsidRPr="00613583">
          <w:rPr>
            <w:rFonts w:ascii="Times New Roman" w:eastAsia="Times New Roman" w:hAnsi="Times New Roman" w:cs="Times New Roman"/>
            <w:color w:val="000000" w:themeColor="text1"/>
            <w:sz w:val="24"/>
            <w:szCs w:val="24"/>
            <w:rPrChange w:id="163" w:author="Raga Pribadi" w:date="2015-07-16T22:57:00Z">
              <w:rPr>
                <w:rFonts w:ascii="Times New Roman" w:eastAsia="Times New Roman" w:hAnsi="Times New Roman" w:cs="Times New Roman"/>
                <w:color w:val="000000" w:themeColor="text1"/>
                <w:sz w:val="24"/>
                <w:szCs w:val="24"/>
              </w:rPr>
            </w:rPrChange>
          </w:rPr>
          <w:t xml:space="preserve">) implementation. In a </w:t>
        </w:r>
        <w:proofErr w:type="spellStart"/>
        <w:r w:rsidRPr="00613583">
          <w:rPr>
            <w:rFonts w:ascii="Times New Roman" w:eastAsia="Times New Roman" w:hAnsi="Times New Roman" w:cs="Times New Roman"/>
            <w:color w:val="000000" w:themeColor="text1"/>
            <w:sz w:val="24"/>
            <w:szCs w:val="24"/>
            <w:rPrChange w:id="164" w:author="Raga Pribadi" w:date="2015-07-16T22:57:00Z">
              <w:rPr>
                <w:rFonts w:ascii="Times New Roman" w:eastAsia="Times New Roman" w:hAnsi="Times New Roman" w:cs="Times New Roman"/>
                <w:color w:val="000000" w:themeColor="text1"/>
                <w:sz w:val="24"/>
                <w:szCs w:val="24"/>
              </w:rPr>
            </w:rPrChange>
          </w:rPr>
          <w:t>dlb</w:t>
        </w:r>
        <w:proofErr w:type="spellEnd"/>
        <w:r w:rsidRPr="00613583">
          <w:rPr>
            <w:rFonts w:ascii="Times New Roman" w:eastAsia="Times New Roman" w:hAnsi="Times New Roman" w:cs="Times New Roman"/>
            <w:color w:val="000000" w:themeColor="text1"/>
            <w:sz w:val="24"/>
            <w:szCs w:val="24"/>
            <w:rPrChange w:id="165" w:author="Raga Pribadi" w:date="2015-07-16T22:57:00Z">
              <w:rPr>
                <w:rFonts w:ascii="Times New Roman" w:eastAsia="Times New Roman" w:hAnsi="Times New Roman" w:cs="Times New Roman"/>
                <w:color w:val="000000" w:themeColor="text1"/>
                <w:sz w:val="24"/>
                <w:szCs w:val="24"/>
              </w:rPr>
            </w:rPrChange>
          </w:rPr>
          <w:t xml:space="preserve"> implementation, the data </w:t>
        </w:r>
        <w:r w:rsidRPr="00613583">
          <w:rPr>
            <w:rFonts w:ascii="Times New Roman" w:eastAsia="Times New Roman" w:hAnsi="Times New Roman" w:cs="Times New Roman"/>
            <w:sz w:val="24"/>
            <w:szCs w:val="24"/>
            <w:rPrChange w:id="166" w:author="Raga Pribadi" w:date="2015-07-16T22:57:00Z">
              <w:rPr>
                <w:rFonts w:ascii="Times New Roman" w:eastAsia="Times New Roman" w:hAnsi="Times New Roman" w:cs="Times New Roman"/>
                <w:sz w:val="24"/>
                <w:szCs w:val="24"/>
              </w:rPr>
            </w:rPrChange>
          </w:rPr>
          <w:t xml:space="preserve">structure is a node is a linked list of nodes. The advantage of a </w:t>
        </w:r>
        <w:proofErr w:type="spellStart"/>
        <w:r w:rsidRPr="00613583">
          <w:rPr>
            <w:rFonts w:ascii="Times New Roman" w:eastAsia="Times New Roman" w:hAnsi="Times New Roman" w:cs="Times New Roman"/>
            <w:sz w:val="24"/>
            <w:szCs w:val="24"/>
            <w:rPrChange w:id="167" w:author="Raga Pribadi" w:date="2015-07-16T22:57:00Z">
              <w:rPr>
                <w:rFonts w:ascii="Times New Roman" w:eastAsia="Times New Roman" w:hAnsi="Times New Roman" w:cs="Times New Roman"/>
                <w:sz w:val="24"/>
                <w:szCs w:val="24"/>
              </w:rPr>
            </w:rPrChange>
          </w:rPr>
          <w:t>dlb</w:t>
        </w:r>
        <w:proofErr w:type="spellEnd"/>
        <w:r w:rsidRPr="00613583">
          <w:rPr>
            <w:rFonts w:ascii="Times New Roman" w:eastAsia="Times New Roman" w:hAnsi="Times New Roman" w:cs="Times New Roman"/>
            <w:sz w:val="24"/>
            <w:szCs w:val="24"/>
            <w:rPrChange w:id="168" w:author="Raga Pribadi" w:date="2015-07-16T22:57:00Z">
              <w:rPr>
                <w:rFonts w:ascii="Times New Roman" w:eastAsia="Times New Roman" w:hAnsi="Times New Roman" w:cs="Times New Roman"/>
                <w:sz w:val="24"/>
                <w:szCs w:val="24"/>
              </w:rPr>
            </w:rPrChange>
          </w:rPr>
          <w:t xml:space="preserve"> is that it can save much space compared to </w:t>
        </w:r>
        <w:proofErr w:type="spellStart"/>
        <w:r w:rsidRPr="00613583">
          <w:rPr>
            <w:rFonts w:ascii="Times New Roman" w:eastAsia="Times New Roman" w:hAnsi="Times New Roman" w:cs="Times New Roman"/>
            <w:sz w:val="24"/>
            <w:szCs w:val="24"/>
            <w:rPrChange w:id="169" w:author="Raga Pribadi" w:date="2015-07-16T22:57:00Z">
              <w:rPr>
                <w:rFonts w:ascii="Times New Roman" w:eastAsia="Times New Roman" w:hAnsi="Times New Roman" w:cs="Times New Roman"/>
                <w:sz w:val="24"/>
                <w:szCs w:val="24"/>
              </w:rPr>
            </w:rPrChange>
          </w:rPr>
          <w:t>MyDictionary</w:t>
        </w:r>
        <w:proofErr w:type="spellEnd"/>
        <w:r w:rsidRPr="00613583">
          <w:rPr>
            <w:rFonts w:ascii="Times New Roman" w:eastAsia="Times New Roman" w:hAnsi="Times New Roman" w:cs="Times New Roman"/>
            <w:sz w:val="24"/>
            <w:szCs w:val="24"/>
            <w:rPrChange w:id="170" w:author="Raga Pribadi" w:date="2015-07-16T22:57:00Z">
              <w:rPr>
                <w:rFonts w:ascii="Times New Roman" w:eastAsia="Times New Roman" w:hAnsi="Times New Roman" w:cs="Times New Roman"/>
                <w:sz w:val="24"/>
                <w:szCs w:val="24"/>
              </w:rPr>
            </w:rPrChange>
          </w:rPr>
          <w:t>.</w:t>
        </w:r>
        <w:r w:rsidRPr="00613583">
          <w:rPr>
            <w:rFonts w:ascii="Times New Roman" w:eastAsia="Times New Roman" w:hAnsi="Times New Roman" w:cs="Times New Roman"/>
            <w:color w:val="000000" w:themeColor="text1"/>
            <w:sz w:val="24"/>
            <w:szCs w:val="24"/>
            <w:rPrChange w:id="171" w:author="Raga Pribadi" w:date="2015-07-16T22:57:00Z">
              <w:rPr>
                <w:rFonts w:ascii="Times New Roman" w:eastAsia="Times New Roman" w:hAnsi="Times New Roman" w:cs="Times New Roman"/>
                <w:color w:val="000000" w:themeColor="text1"/>
                <w:sz w:val="24"/>
                <w:szCs w:val="24"/>
              </w:rPr>
            </w:rPrChange>
          </w:rPr>
          <w:t xml:space="preserve"> </w:t>
        </w:r>
      </w:ins>
      <w:ins w:id="172" w:author="Raga Pribadi" w:date="2015-07-16T22:40:00Z">
        <w:r w:rsidRPr="00613583">
          <w:rPr>
            <w:rFonts w:ascii="Times New Roman" w:eastAsia="Times New Roman" w:hAnsi="Times New Roman" w:cs="Times New Roman"/>
            <w:color w:val="000000" w:themeColor="text1"/>
            <w:sz w:val="24"/>
            <w:szCs w:val="24"/>
            <w:rPrChange w:id="173" w:author="Raga Pribadi" w:date="2015-07-16T22:57:00Z">
              <w:rPr>
                <w:rFonts w:ascii="Times New Roman" w:eastAsia="Times New Roman" w:hAnsi="Times New Roman" w:cs="Times New Roman"/>
                <w:color w:val="000000" w:themeColor="text1"/>
                <w:sz w:val="24"/>
                <w:szCs w:val="24"/>
              </w:rPr>
            </w:rPrChange>
          </w:rPr>
          <w:t xml:space="preserve">The search method: </w:t>
        </w:r>
        <w:r w:rsidRPr="00613583">
          <w:rPr>
            <w:rFonts w:ascii="Times New Roman" w:hAnsi="Times New Roman" w:cs="Times New Roman"/>
            <w:bCs/>
            <w:color w:val="000000" w:themeColor="text1"/>
            <w:sz w:val="24"/>
            <w:szCs w:val="24"/>
            <w:rPrChange w:id="174" w:author="Raga Pribadi" w:date="2015-07-16T22:57:00Z">
              <w:rPr>
                <w:rFonts w:ascii="Times New Roman" w:hAnsi="Times New Roman" w:cs="Times New Roman"/>
                <w:bCs/>
                <w:color w:val="000000" w:themeColor="text1"/>
                <w:sz w:val="24"/>
                <w:szCs w:val="24"/>
              </w:rPr>
            </w:rPrChange>
          </w:rPr>
          <w:t xml:space="preserve">start from the first character of the given string. Sequentially search the linked list of sibling nodes pointed by the root. If the character is found, follow the child link and repeat the same procedure with the next character in the string and the child’s linked list. If the search fails before reaching the end of the string, the string is neither a word nor a prefix. If the last character in the string is reached, continue search its child’s link list. If a string terminator is found, the search string is contained in the DLB as a word. If some other characters are also found, it is contained in the DLB and also it is a prefix of some strings. If only other characters are found and the string terminator is not found, it is a prefix of some strings contained in the DLB. </w:t>
        </w:r>
      </w:ins>
      <w:ins w:id="175" w:author="Raga Pribadi" w:date="2015-07-16T22:46:00Z">
        <w:r w:rsidRPr="00613583">
          <w:rPr>
            <w:rFonts w:ascii="Times New Roman" w:hAnsi="Times New Roman" w:cs="Times New Roman"/>
            <w:bCs/>
            <w:color w:val="000000" w:themeColor="text1"/>
            <w:sz w:val="24"/>
            <w:szCs w:val="24"/>
            <w:rPrChange w:id="176" w:author="Raga Pribadi" w:date="2015-07-16T22:57:00Z">
              <w:rPr>
                <w:rFonts w:ascii="Times New Roman" w:hAnsi="Times New Roman" w:cs="Times New Roman"/>
                <w:bCs/>
                <w:color w:val="000000" w:themeColor="text1"/>
                <w:sz w:val="24"/>
                <w:szCs w:val="24"/>
              </w:rPr>
            </w:rPrChange>
          </w:rPr>
          <w:t xml:space="preserve">In the worst case, the search would take the program through </w:t>
        </w:r>
      </w:ins>
      <w:ins w:id="177" w:author="Raga Pribadi" w:date="2015-07-16T22:47:00Z">
        <w:r w:rsidR="00014A0F" w:rsidRPr="00613583">
          <w:rPr>
            <w:rFonts w:ascii="Times New Roman" w:hAnsi="Times New Roman" w:cs="Times New Roman"/>
            <w:bCs/>
            <w:color w:val="000000" w:themeColor="text1"/>
            <w:sz w:val="24"/>
            <w:szCs w:val="24"/>
            <w:rPrChange w:id="178" w:author="Raga Pribadi" w:date="2015-07-16T22:57:00Z">
              <w:rPr>
                <w:rFonts w:ascii="Times New Roman" w:hAnsi="Times New Roman" w:cs="Times New Roman"/>
                <w:bCs/>
                <w:color w:val="000000" w:themeColor="text1"/>
                <w:sz w:val="24"/>
                <w:szCs w:val="24"/>
              </w:rPr>
            </w:rPrChange>
          </w:rPr>
          <w:t xml:space="preserve">every level of the tree. Therefore, the worst case is bound by the tree level. </w:t>
        </w:r>
      </w:ins>
      <w:ins w:id="179" w:author="Raga Pribadi" w:date="2015-07-16T22:53:00Z">
        <w:r w:rsidR="00014A0F" w:rsidRPr="00613583">
          <w:rPr>
            <w:rFonts w:ascii="Times New Roman" w:hAnsi="Times New Roman" w:cs="Times New Roman"/>
            <w:bCs/>
            <w:color w:val="000000" w:themeColor="text1"/>
            <w:sz w:val="24"/>
            <w:szCs w:val="24"/>
            <w:rPrChange w:id="180" w:author="Raga Pribadi" w:date="2015-07-16T22:57:00Z">
              <w:rPr>
                <w:rFonts w:ascii="Times New Roman" w:hAnsi="Times New Roman" w:cs="Times New Roman"/>
                <w:bCs/>
                <w:color w:val="000000" w:themeColor="text1"/>
                <w:sz w:val="24"/>
                <w:szCs w:val="24"/>
              </w:rPr>
            </w:rPrChange>
          </w:rPr>
          <w:t xml:space="preserve">In conclusion, </w:t>
        </w:r>
        <w:r w:rsidR="00014A0F" w:rsidRPr="00613583">
          <w:rPr>
            <w:rFonts w:ascii="Times New Roman" w:eastAsia="Times New Roman" w:hAnsi="Times New Roman" w:cs="Times New Roman"/>
            <w:color w:val="000000" w:themeColor="text1"/>
            <w:sz w:val="24"/>
            <w:szCs w:val="24"/>
            <w:rPrChange w:id="181" w:author="Raga Pribadi" w:date="2015-07-16T22:57:00Z">
              <w:rPr>
                <w:rFonts w:ascii="Times New Roman" w:eastAsia="Times New Roman" w:hAnsi="Times New Roman" w:cs="Times New Roman"/>
                <w:color w:val="000000" w:themeColor="text1"/>
                <w:sz w:val="24"/>
                <w:szCs w:val="24"/>
              </w:rPr>
            </w:rPrChange>
          </w:rPr>
          <w:t>the various implementation</w:t>
        </w:r>
        <w:r w:rsidR="00014A0F" w:rsidRPr="00613583">
          <w:rPr>
            <w:rFonts w:ascii="Times New Roman" w:eastAsia="Times New Roman" w:hAnsi="Times New Roman" w:cs="Times New Roman"/>
            <w:color w:val="000000" w:themeColor="text1"/>
            <w:sz w:val="24"/>
            <w:szCs w:val="24"/>
            <w:rPrChange w:id="182" w:author="Raga Pribadi" w:date="2015-07-16T22:57:00Z">
              <w:rPr>
                <w:rFonts w:ascii="Times New Roman" w:eastAsia="Times New Roman" w:hAnsi="Times New Roman" w:cs="Times New Roman"/>
                <w:color w:val="000000" w:themeColor="text1"/>
                <w:sz w:val="24"/>
                <w:szCs w:val="24"/>
              </w:rPr>
            </w:rPrChange>
          </w:rPr>
          <w:t>s of how a</w:t>
        </w:r>
        <w:r w:rsidR="00014A0F" w:rsidRPr="00613583">
          <w:rPr>
            <w:rFonts w:ascii="Times New Roman" w:eastAsia="Times New Roman" w:hAnsi="Times New Roman" w:cs="Times New Roman"/>
            <w:color w:val="000000" w:themeColor="text1"/>
            <w:sz w:val="24"/>
            <w:szCs w:val="24"/>
            <w:rPrChange w:id="183" w:author="Raga Pribadi" w:date="2015-07-16T22:57:00Z">
              <w:rPr>
                <w:rFonts w:ascii="Times New Roman" w:eastAsia="Times New Roman" w:hAnsi="Times New Roman" w:cs="Times New Roman"/>
                <w:color w:val="000000" w:themeColor="text1"/>
                <w:sz w:val="24"/>
                <w:szCs w:val="24"/>
              </w:rPr>
            </w:rPrChange>
          </w:rPr>
          <w:t xml:space="preserve"> </w:t>
        </w:r>
      </w:ins>
      <w:commentRangeStart w:id="184"/>
      <w:ins w:id="185" w:author="Raga Pribadi" w:date="2015-07-16T22:52:00Z">
        <w:r w:rsidR="00014A0F" w:rsidRPr="00613583">
          <w:rPr>
            <w:rFonts w:ascii="Times New Roman" w:hAnsi="Times New Roman" w:cs="Times New Roman"/>
            <w:sz w:val="24"/>
            <w:szCs w:val="24"/>
            <w:rPrChange w:id="186" w:author="Raga Pribadi" w:date="2015-07-16T22:57:00Z">
              <w:rPr>
                <w:rFonts w:ascii="Times New Roman" w:hAnsi="Times New Roman" w:cs="Times New Roman"/>
                <w:sz w:val="24"/>
                <w:szCs w:val="24"/>
              </w:rPr>
            </w:rPrChange>
          </w:rPr>
          <w:t>word</w:t>
        </w:r>
        <w:commentRangeEnd w:id="184"/>
        <w:r w:rsidR="00014A0F" w:rsidRPr="00613583">
          <w:rPr>
            <w:rStyle w:val="CommentReference"/>
            <w:rFonts w:ascii="Times New Roman" w:hAnsi="Times New Roman" w:cs="Times New Roman"/>
            <w:sz w:val="24"/>
            <w:szCs w:val="24"/>
            <w:rPrChange w:id="187" w:author="Raga Pribadi" w:date="2015-07-16T22:57:00Z">
              <w:rPr>
                <w:rStyle w:val="CommentReference"/>
              </w:rPr>
            </w:rPrChange>
          </w:rPr>
          <w:commentReference w:id="184"/>
        </w:r>
      </w:ins>
      <w:ins w:id="188" w:author="Raga Pribadi" w:date="2015-07-16T22:53:00Z">
        <w:r w:rsidR="00014A0F" w:rsidRPr="00613583">
          <w:rPr>
            <w:rFonts w:ascii="Times New Roman" w:hAnsi="Times New Roman" w:cs="Times New Roman"/>
            <w:sz w:val="24"/>
            <w:szCs w:val="24"/>
            <w:rPrChange w:id="189" w:author="Raga Pribadi" w:date="2015-07-16T22:57:00Z">
              <w:rPr>
                <w:rFonts w:ascii="Times New Roman" w:hAnsi="Times New Roman" w:cs="Times New Roman"/>
                <w:sz w:val="24"/>
                <w:szCs w:val="24"/>
              </w:rPr>
            </w:rPrChange>
          </w:rPr>
          <w:t xml:space="preserve"> is searched and verified had their advantages and disadvantages. </w:t>
        </w:r>
      </w:ins>
    </w:p>
    <w:p w14:paraId="29AD356E" w14:textId="77777777" w:rsidR="00A74FAF" w:rsidRPr="00613583" w:rsidRDefault="00A74FAF" w:rsidP="003A7F95">
      <w:pPr>
        <w:spacing w:line="480" w:lineRule="auto"/>
        <w:ind w:firstLine="720"/>
        <w:rPr>
          <w:ins w:id="190" w:author="Raga Pribadi" w:date="2015-07-16T22:37:00Z"/>
          <w:rFonts w:ascii="Times New Roman" w:hAnsi="Times New Roman" w:cs="Times New Roman"/>
          <w:sz w:val="24"/>
          <w:szCs w:val="24"/>
          <w:rPrChange w:id="191" w:author="Raga Pribadi" w:date="2015-07-16T22:57:00Z">
            <w:rPr>
              <w:ins w:id="192" w:author="Raga Pribadi" w:date="2015-07-16T22:37:00Z"/>
              <w:rFonts w:ascii="Times New Roman" w:hAnsi="Times New Roman" w:cs="Times New Roman"/>
              <w:sz w:val="24"/>
              <w:szCs w:val="24"/>
            </w:rPr>
          </w:rPrChange>
        </w:rPr>
      </w:pPr>
    </w:p>
    <w:p w14:paraId="7F9E67F1" w14:textId="77777777" w:rsidR="00A74FAF" w:rsidRPr="00613583" w:rsidRDefault="00A74FAF" w:rsidP="003A7F95">
      <w:pPr>
        <w:spacing w:line="480" w:lineRule="auto"/>
        <w:ind w:firstLine="720"/>
        <w:rPr>
          <w:ins w:id="193" w:author="Raga Pribadi" w:date="2015-07-16T22:40:00Z"/>
          <w:rFonts w:ascii="Times New Roman" w:hAnsi="Times New Roman" w:cs="Times New Roman"/>
          <w:sz w:val="24"/>
          <w:szCs w:val="24"/>
          <w:rPrChange w:id="194" w:author="Raga Pribadi" w:date="2015-07-16T22:57:00Z">
            <w:rPr>
              <w:ins w:id="195" w:author="Raga Pribadi" w:date="2015-07-16T22:40:00Z"/>
              <w:rFonts w:ascii="Times New Roman" w:hAnsi="Times New Roman" w:cs="Times New Roman"/>
              <w:sz w:val="24"/>
              <w:szCs w:val="24"/>
            </w:rPr>
          </w:rPrChange>
        </w:rPr>
      </w:pPr>
    </w:p>
    <w:p w14:paraId="7B0688AD" w14:textId="77777777" w:rsidR="00A74FAF" w:rsidRPr="00613583" w:rsidRDefault="00A74FAF" w:rsidP="003A7F95">
      <w:pPr>
        <w:spacing w:line="480" w:lineRule="auto"/>
        <w:ind w:firstLine="720"/>
        <w:rPr>
          <w:ins w:id="196" w:author="Raga Pribadi" w:date="2015-07-16T22:40:00Z"/>
          <w:rFonts w:ascii="Times New Roman" w:hAnsi="Times New Roman" w:cs="Times New Roman"/>
          <w:sz w:val="24"/>
          <w:szCs w:val="24"/>
          <w:rPrChange w:id="197" w:author="Raga Pribadi" w:date="2015-07-16T22:57:00Z">
            <w:rPr>
              <w:ins w:id="198" w:author="Raga Pribadi" w:date="2015-07-16T22:40:00Z"/>
              <w:rFonts w:ascii="Times New Roman" w:hAnsi="Times New Roman" w:cs="Times New Roman"/>
              <w:sz w:val="24"/>
              <w:szCs w:val="24"/>
            </w:rPr>
          </w:rPrChange>
        </w:rPr>
      </w:pPr>
    </w:p>
    <w:p w14:paraId="13272A8E" w14:textId="1E1F5CEB" w:rsidR="002249C7" w:rsidRPr="00613583" w:rsidRDefault="002249C7" w:rsidP="003A7F95">
      <w:pPr>
        <w:spacing w:line="480" w:lineRule="auto"/>
        <w:ind w:firstLine="720"/>
        <w:rPr>
          <w:rFonts w:ascii="Times New Roman" w:hAnsi="Times New Roman" w:cs="Times New Roman"/>
          <w:sz w:val="24"/>
          <w:szCs w:val="24"/>
          <w:rPrChange w:id="199" w:author="Raga Pribadi" w:date="2015-07-16T22:57:00Z">
            <w:rPr>
              <w:rFonts w:ascii="Times New Roman" w:hAnsi="Times New Roman" w:cs="Times New Roman"/>
              <w:sz w:val="24"/>
              <w:szCs w:val="24"/>
            </w:rPr>
          </w:rPrChange>
        </w:rPr>
      </w:pPr>
      <w:del w:id="200" w:author="Raga Pribadi" w:date="2015-07-16T22:52:00Z">
        <w:r w:rsidRPr="00613583" w:rsidDel="00014A0F">
          <w:rPr>
            <w:rFonts w:ascii="Times New Roman" w:hAnsi="Times New Roman" w:cs="Times New Roman"/>
            <w:sz w:val="24"/>
            <w:szCs w:val="24"/>
            <w:rPrChange w:id="201" w:author="Raga Pribadi" w:date="2015-07-16T22:57:00Z">
              <w:rPr>
                <w:rFonts w:ascii="Times New Roman" w:hAnsi="Times New Roman" w:cs="Times New Roman"/>
                <w:sz w:val="24"/>
                <w:szCs w:val="24"/>
              </w:rPr>
            </w:rPrChange>
          </w:rPr>
          <w:delText xml:space="preserve">In the java file MyDictionary, the valid words were stored in an ArrayList. </w:delText>
        </w:r>
        <w:r w:rsidR="009E315F" w:rsidRPr="00613583" w:rsidDel="00014A0F">
          <w:rPr>
            <w:rFonts w:ascii="Times New Roman" w:hAnsi="Times New Roman" w:cs="Times New Roman"/>
            <w:sz w:val="24"/>
            <w:szCs w:val="24"/>
            <w:rPrChange w:id="202" w:author="Raga Pribadi" w:date="2015-07-16T22:57:00Z">
              <w:rPr>
                <w:rFonts w:ascii="Times New Roman" w:hAnsi="Times New Roman" w:cs="Times New Roman"/>
                <w:sz w:val="24"/>
                <w:szCs w:val="24"/>
              </w:rPr>
            </w:rPrChange>
          </w:rPr>
          <w:delText xml:space="preserve">MyDictionary’s search method requires you to iterate the entire list character by character until the word is found or not found. </w:delText>
        </w:r>
        <w:r w:rsidRPr="00613583" w:rsidDel="00014A0F">
          <w:rPr>
            <w:rFonts w:ascii="Times New Roman" w:hAnsi="Times New Roman" w:cs="Times New Roman"/>
            <w:sz w:val="24"/>
            <w:szCs w:val="24"/>
            <w:rPrChange w:id="203" w:author="Raga Pribadi" w:date="2015-07-16T22:57:00Z">
              <w:rPr>
                <w:rFonts w:ascii="Times New Roman" w:hAnsi="Times New Roman" w:cs="Times New Roman"/>
                <w:sz w:val="24"/>
                <w:szCs w:val="24"/>
              </w:rPr>
            </w:rPrChange>
          </w:rPr>
          <w:delText>In my implementation of the dictInterface, I stored all of the words using a de la Briandais trie structure. So I took the file and read in each word one by one and checked to see if I could traverse through my linked list, and if I got to a point where the right letter wasn't there I created a node for it.</w:delText>
        </w:r>
        <w:r w:rsidR="009E315F" w:rsidRPr="00613583" w:rsidDel="00014A0F">
          <w:rPr>
            <w:rFonts w:ascii="Times New Roman" w:hAnsi="Times New Roman" w:cs="Times New Roman"/>
            <w:sz w:val="24"/>
            <w:szCs w:val="24"/>
            <w:rPrChange w:id="204" w:author="Raga Pribadi" w:date="2015-07-16T22:57:00Z">
              <w:rPr>
                <w:rFonts w:ascii="Times New Roman" w:hAnsi="Times New Roman" w:cs="Times New Roman"/>
                <w:sz w:val="24"/>
                <w:szCs w:val="24"/>
              </w:rPr>
            </w:rPrChange>
          </w:rPr>
          <w:delText xml:space="preserve"> This would allow me to </w:delText>
        </w:r>
        <w:r w:rsidR="0070676C" w:rsidRPr="00613583" w:rsidDel="00014A0F">
          <w:rPr>
            <w:rFonts w:ascii="Times New Roman" w:hAnsi="Times New Roman" w:cs="Times New Roman"/>
            <w:sz w:val="24"/>
            <w:szCs w:val="24"/>
            <w:rPrChange w:id="205" w:author="Raga Pribadi" w:date="2015-07-16T22:57:00Z">
              <w:rPr>
                <w:rFonts w:ascii="Times New Roman" w:hAnsi="Times New Roman" w:cs="Times New Roman"/>
                <w:sz w:val="24"/>
                <w:szCs w:val="24"/>
              </w:rPr>
            </w:rPrChange>
          </w:rPr>
          <w:delText xml:space="preserve">prune words that aren’t a prefix or a </w:delText>
        </w:r>
      </w:del>
      <w:commentRangeStart w:id="206"/>
      <w:del w:id="207" w:author="Raga Pribadi" w:date="2015-07-16T22:51:00Z">
        <w:r w:rsidR="0070676C" w:rsidRPr="00613583" w:rsidDel="00014A0F">
          <w:rPr>
            <w:rFonts w:ascii="Times New Roman" w:hAnsi="Times New Roman" w:cs="Times New Roman"/>
            <w:sz w:val="24"/>
            <w:szCs w:val="24"/>
            <w:rPrChange w:id="208" w:author="Raga Pribadi" w:date="2015-07-16T22:57:00Z">
              <w:rPr>
                <w:rFonts w:ascii="Times New Roman" w:hAnsi="Times New Roman" w:cs="Times New Roman"/>
                <w:sz w:val="24"/>
                <w:szCs w:val="24"/>
              </w:rPr>
            </w:rPrChange>
          </w:rPr>
          <w:delText>word</w:delText>
        </w:r>
        <w:commentRangeEnd w:id="206"/>
        <w:r w:rsidR="00805CC3" w:rsidRPr="00613583" w:rsidDel="00014A0F">
          <w:rPr>
            <w:rStyle w:val="CommentReference"/>
            <w:rFonts w:ascii="Times New Roman" w:hAnsi="Times New Roman" w:cs="Times New Roman"/>
            <w:sz w:val="24"/>
            <w:szCs w:val="24"/>
            <w:rPrChange w:id="209" w:author="Raga Pribadi" w:date="2015-07-16T22:57:00Z">
              <w:rPr>
                <w:rStyle w:val="CommentReference"/>
              </w:rPr>
            </w:rPrChange>
          </w:rPr>
          <w:commentReference w:id="206"/>
        </w:r>
        <w:r w:rsidR="0070676C" w:rsidRPr="00613583" w:rsidDel="00014A0F">
          <w:rPr>
            <w:rFonts w:ascii="Times New Roman" w:hAnsi="Times New Roman" w:cs="Times New Roman"/>
            <w:sz w:val="24"/>
            <w:szCs w:val="24"/>
            <w:rPrChange w:id="210" w:author="Raga Pribadi" w:date="2015-07-16T22:57:00Z">
              <w:rPr>
                <w:rFonts w:ascii="Times New Roman" w:hAnsi="Times New Roman" w:cs="Times New Roman"/>
                <w:sz w:val="24"/>
                <w:szCs w:val="24"/>
              </w:rPr>
            </w:rPrChange>
          </w:rPr>
          <w:delText xml:space="preserve">. </w:delText>
        </w:r>
      </w:del>
    </w:p>
    <w:p w14:paraId="60985483" w14:textId="77777777" w:rsidR="00A30B57" w:rsidRPr="00613583" w:rsidRDefault="00A30B57">
      <w:pPr>
        <w:spacing w:line="480" w:lineRule="auto"/>
        <w:rPr>
          <w:rFonts w:ascii="Times New Roman" w:hAnsi="Times New Roman" w:cs="Times New Roman"/>
          <w:sz w:val="24"/>
          <w:szCs w:val="24"/>
          <w:rPrChange w:id="211" w:author="Raga Pribadi" w:date="2015-07-16T22:57:00Z">
            <w:rPr>
              <w:rFonts w:ascii="Times New Roman" w:hAnsi="Times New Roman" w:cs="Times New Roman"/>
              <w:sz w:val="24"/>
              <w:szCs w:val="24"/>
            </w:rPr>
          </w:rPrChange>
        </w:rPr>
      </w:pPr>
    </w:p>
    <w:sectPr w:rsidR="00A30B57" w:rsidRPr="0061358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1" w:author="John Ramirez" w:date="2015-07-07T19:14:00Z" w:initials="JR">
    <w:p w14:paraId="4EEF1801" w14:textId="77777777" w:rsidR="00805CC3" w:rsidRDefault="00805CC3">
      <w:pPr>
        <w:pStyle w:val="CommentText"/>
      </w:pPr>
      <w:r>
        <w:rPr>
          <w:rStyle w:val="CommentReference"/>
        </w:rPr>
        <w:annotationRef/>
      </w:r>
      <w:r>
        <w:t>Before discussing the solution you should introduce the problem.  What are you trying to solve?</w:t>
      </w:r>
    </w:p>
  </w:comment>
  <w:comment w:id="43" w:author="John Ramirez" w:date="2015-07-07T19:17:00Z" w:initials="JR">
    <w:p w14:paraId="4578C637" w14:textId="77777777" w:rsidR="00805CC3" w:rsidRDefault="00805CC3">
      <w:pPr>
        <w:pStyle w:val="CommentText"/>
      </w:pPr>
      <w:r>
        <w:rPr>
          <w:rStyle w:val="CommentReference"/>
        </w:rPr>
        <w:annotationRef/>
      </w:r>
      <w:r>
        <w:t>What does it do when it gets to the end of a row?</w:t>
      </w:r>
    </w:p>
  </w:comment>
  <w:comment w:id="47" w:author="John Ramirez" w:date="2015-07-07T19:17:00Z" w:initials="JR">
    <w:p w14:paraId="4558FC61" w14:textId="77777777" w:rsidR="00805CC3" w:rsidRDefault="00805CC3">
      <w:pPr>
        <w:pStyle w:val="CommentText"/>
      </w:pPr>
      <w:r>
        <w:rPr>
          <w:rStyle w:val="CommentReference"/>
        </w:rPr>
        <w:annotationRef/>
      </w:r>
      <w:r>
        <w:t>This sentence needs to be rewritten.</w:t>
      </w:r>
    </w:p>
  </w:comment>
  <w:comment w:id="63" w:author="John Ramirez" w:date="2015-07-07T19:19:00Z" w:initials="JR">
    <w:p w14:paraId="01D6EB43" w14:textId="77777777" w:rsidR="00805CC3" w:rsidRDefault="00805CC3">
      <w:pPr>
        <w:pStyle w:val="CommentText"/>
      </w:pPr>
      <w:r>
        <w:rPr>
          <w:rStyle w:val="CommentReference"/>
        </w:rPr>
        <w:annotationRef/>
      </w:r>
      <w:r>
        <w:t>Earlier in the paragraph you use "it" as in "the method".  However, now you are using "I" as in "the writer of the method".  You should be consistent with these references.</w:t>
      </w:r>
    </w:p>
  </w:comment>
  <w:comment w:id="69" w:author="John Ramirez" w:date="2015-07-07T19:20:00Z" w:initials="JR">
    <w:p w14:paraId="2D0C0A89" w14:textId="77777777" w:rsidR="00805CC3" w:rsidRDefault="00805CC3">
      <w:pPr>
        <w:pStyle w:val="CommentText"/>
      </w:pPr>
      <w:r>
        <w:rPr>
          <w:rStyle w:val="CommentReference"/>
        </w:rPr>
        <w:annotationRef/>
      </w:r>
      <w:r>
        <w:t>Why is this important?  You need to explain this.</w:t>
      </w:r>
    </w:p>
  </w:comment>
  <w:comment w:id="100" w:author="John Ramirez" w:date="2015-07-07T19:21:00Z" w:initials="JR">
    <w:p w14:paraId="41FCEF28" w14:textId="77777777" w:rsidR="00805CC3" w:rsidRDefault="00805CC3">
      <w:pPr>
        <w:pStyle w:val="CommentText"/>
      </w:pPr>
      <w:r>
        <w:rPr>
          <w:rStyle w:val="CommentReference"/>
        </w:rPr>
        <w:annotationRef/>
      </w:r>
      <w:r>
        <w:t>Did you try to debug this?  What did you try?  You need to elaborate on what the problem may be and how you tried to solve it.</w:t>
      </w:r>
    </w:p>
  </w:comment>
  <w:comment w:id="105" w:author="John Ramirez" w:date="2015-07-07T19:22:00Z" w:initials="JR">
    <w:p w14:paraId="1F6FA3A8" w14:textId="77777777" w:rsidR="00805CC3" w:rsidRDefault="00805CC3">
      <w:pPr>
        <w:pStyle w:val="CommentText"/>
      </w:pPr>
      <w:r>
        <w:rPr>
          <w:rStyle w:val="CommentReference"/>
        </w:rPr>
        <w:annotationRef/>
      </w:r>
      <w:r>
        <w:t>????</w:t>
      </w:r>
    </w:p>
  </w:comment>
  <w:comment w:id="184" w:author="John Ramirez" w:date="2015-07-07T19:23:00Z" w:initials="JR">
    <w:p w14:paraId="4C8E8CFE" w14:textId="77777777" w:rsidR="00014A0F" w:rsidRDefault="00014A0F" w:rsidP="00014A0F">
      <w:pPr>
        <w:pStyle w:val="CommentText"/>
      </w:pPr>
      <w:r>
        <w:rPr>
          <w:rStyle w:val="CommentReference"/>
        </w:rPr>
        <w:annotationRef/>
      </w:r>
      <w:r>
        <w:t xml:space="preserve">There is a lot of content that needs to be added here.  Even if your program does not run you can speculate on the run-times.  You can also explain the </w:t>
      </w:r>
      <w:proofErr w:type="spellStart"/>
      <w:r>
        <w:t>DictInterface</w:t>
      </w:r>
      <w:proofErr w:type="spellEnd"/>
      <w:r>
        <w:t xml:space="preserve"> implementations in much more detail, and analyze their asymptotic run-times.  See the paper requirements!</w:t>
      </w:r>
    </w:p>
  </w:comment>
  <w:comment w:id="206" w:author="John Ramirez" w:date="2015-07-07T19:23:00Z" w:initials="JR">
    <w:p w14:paraId="18E61A82" w14:textId="77777777" w:rsidR="00805CC3" w:rsidRDefault="00805CC3">
      <w:pPr>
        <w:pStyle w:val="CommentText"/>
      </w:pPr>
      <w:r>
        <w:rPr>
          <w:rStyle w:val="CommentReference"/>
        </w:rPr>
        <w:annotationRef/>
      </w:r>
      <w:r>
        <w:t xml:space="preserve">There is a lot of content that needs to be added here.  Even if your program does not run you can speculate on the run-times.  You can also explain the </w:t>
      </w:r>
      <w:proofErr w:type="spellStart"/>
      <w:r>
        <w:t>DictInterface</w:t>
      </w:r>
      <w:proofErr w:type="spellEnd"/>
      <w:r>
        <w:t xml:space="preserve"> implementations in much more detail, and analyze their asymptotic run-times.  See the paper requirements!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EF1801" w15:done="0"/>
  <w15:commentEx w15:paraId="4578C637" w15:done="0"/>
  <w15:commentEx w15:paraId="4558FC61" w15:done="0"/>
  <w15:commentEx w15:paraId="01D6EB43" w15:done="0"/>
  <w15:commentEx w15:paraId="2D0C0A89" w15:done="0"/>
  <w15:commentEx w15:paraId="41FCEF28" w15:done="0"/>
  <w15:commentEx w15:paraId="1F6FA3A8" w15:done="0"/>
  <w15:commentEx w15:paraId="4C8E8CFE" w15:done="0"/>
  <w15:commentEx w15:paraId="18E61A8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ga Pribadi">
    <w15:presenceInfo w15:providerId="Windows Live" w15:userId="9fb09443a59d0a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9E2"/>
    <w:rsid w:val="00001528"/>
    <w:rsid w:val="00014A0F"/>
    <w:rsid w:val="00022BBE"/>
    <w:rsid w:val="000515CA"/>
    <w:rsid w:val="00057D60"/>
    <w:rsid w:val="0006022D"/>
    <w:rsid w:val="00062DB9"/>
    <w:rsid w:val="00085552"/>
    <w:rsid w:val="000B429C"/>
    <w:rsid w:val="000D679F"/>
    <w:rsid w:val="000F1692"/>
    <w:rsid w:val="000F1B61"/>
    <w:rsid w:val="001304EA"/>
    <w:rsid w:val="00157BFC"/>
    <w:rsid w:val="00167F98"/>
    <w:rsid w:val="00171359"/>
    <w:rsid w:val="0017338A"/>
    <w:rsid w:val="001F318E"/>
    <w:rsid w:val="00216026"/>
    <w:rsid w:val="00217259"/>
    <w:rsid w:val="002249C7"/>
    <w:rsid w:val="00246C9A"/>
    <w:rsid w:val="0025328C"/>
    <w:rsid w:val="00261C68"/>
    <w:rsid w:val="00270FE4"/>
    <w:rsid w:val="002B0117"/>
    <w:rsid w:val="002E1C98"/>
    <w:rsid w:val="002F4A8E"/>
    <w:rsid w:val="0032489E"/>
    <w:rsid w:val="0038612B"/>
    <w:rsid w:val="00392095"/>
    <w:rsid w:val="003A0B02"/>
    <w:rsid w:val="003A7F95"/>
    <w:rsid w:val="003B653B"/>
    <w:rsid w:val="003E13B3"/>
    <w:rsid w:val="003E563C"/>
    <w:rsid w:val="003F6340"/>
    <w:rsid w:val="00415494"/>
    <w:rsid w:val="00462C1F"/>
    <w:rsid w:val="004D0CEE"/>
    <w:rsid w:val="004D56FD"/>
    <w:rsid w:val="00523B0B"/>
    <w:rsid w:val="00555604"/>
    <w:rsid w:val="0058173D"/>
    <w:rsid w:val="005951F5"/>
    <w:rsid w:val="005B01CB"/>
    <w:rsid w:val="005D2DF7"/>
    <w:rsid w:val="005D7FD1"/>
    <w:rsid w:val="005F37D5"/>
    <w:rsid w:val="005F7BFA"/>
    <w:rsid w:val="0061039E"/>
    <w:rsid w:val="00613583"/>
    <w:rsid w:val="00637826"/>
    <w:rsid w:val="006545B1"/>
    <w:rsid w:val="00672E0C"/>
    <w:rsid w:val="00683E6D"/>
    <w:rsid w:val="006A26DD"/>
    <w:rsid w:val="006A5F4B"/>
    <w:rsid w:val="006A7A84"/>
    <w:rsid w:val="006C17BE"/>
    <w:rsid w:val="006C7A53"/>
    <w:rsid w:val="006F0137"/>
    <w:rsid w:val="006F0FC1"/>
    <w:rsid w:val="006F255A"/>
    <w:rsid w:val="0070367B"/>
    <w:rsid w:val="0070676C"/>
    <w:rsid w:val="00732AAD"/>
    <w:rsid w:val="00763082"/>
    <w:rsid w:val="00765DBA"/>
    <w:rsid w:val="00776F93"/>
    <w:rsid w:val="007828C1"/>
    <w:rsid w:val="007B3C52"/>
    <w:rsid w:val="007C737F"/>
    <w:rsid w:val="007D40DE"/>
    <w:rsid w:val="007F0C6B"/>
    <w:rsid w:val="00804984"/>
    <w:rsid w:val="00805CC3"/>
    <w:rsid w:val="00817A4B"/>
    <w:rsid w:val="00820BEE"/>
    <w:rsid w:val="00827ECB"/>
    <w:rsid w:val="00834923"/>
    <w:rsid w:val="00835A30"/>
    <w:rsid w:val="0085056A"/>
    <w:rsid w:val="008839E0"/>
    <w:rsid w:val="008E187F"/>
    <w:rsid w:val="008F0197"/>
    <w:rsid w:val="00905111"/>
    <w:rsid w:val="009054BD"/>
    <w:rsid w:val="00916776"/>
    <w:rsid w:val="0091725A"/>
    <w:rsid w:val="00920A0C"/>
    <w:rsid w:val="009318CF"/>
    <w:rsid w:val="00931948"/>
    <w:rsid w:val="009431B9"/>
    <w:rsid w:val="0095119E"/>
    <w:rsid w:val="00973858"/>
    <w:rsid w:val="009841B0"/>
    <w:rsid w:val="009841E7"/>
    <w:rsid w:val="009A2B26"/>
    <w:rsid w:val="009C5599"/>
    <w:rsid w:val="009C7F77"/>
    <w:rsid w:val="009D76B4"/>
    <w:rsid w:val="009E315F"/>
    <w:rsid w:val="00A30B57"/>
    <w:rsid w:val="00A32CEF"/>
    <w:rsid w:val="00A354D2"/>
    <w:rsid w:val="00A37D31"/>
    <w:rsid w:val="00A5466D"/>
    <w:rsid w:val="00A726DF"/>
    <w:rsid w:val="00A74FAF"/>
    <w:rsid w:val="00A834BD"/>
    <w:rsid w:val="00AC1706"/>
    <w:rsid w:val="00AD4CFE"/>
    <w:rsid w:val="00AE5EE0"/>
    <w:rsid w:val="00B12D27"/>
    <w:rsid w:val="00B4288C"/>
    <w:rsid w:val="00B844D1"/>
    <w:rsid w:val="00BD0644"/>
    <w:rsid w:val="00BE79E2"/>
    <w:rsid w:val="00C61650"/>
    <w:rsid w:val="00CA1279"/>
    <w:rsid w:val="00CB774E"/>
    <w:rsid w:val="00CE0407"/>
    <w:rsid w:val="00CE19EB"/>
    <w:rsid w:val="00CE5ED9"/>
    <w:rsid w:val="00D14E6C"/>
    <w:rsid w:val="00D42A73"/>
    <w:rsid w:val="00D524FD"/>
    <w:rsid w:val="00D6597E"/>
    <w:rsid w:val="00D97543"/>
    <w:rsid w:val="00DC3694"/>
    <w:rsid w:val="00DC4212"/>
    <w:rsid w:val="00DC74D3"/>
    <w:rsid w:val="00DD0D33"/>
    <w:rsid w:val="00E4675F"/>
    <w:rsid w:val="00EB3212"/>
    <w:rsid w:val="00F16A30"/>
    <w:rsid w:val="00F20591"/>
    <w:rsid w:val="00F225DF"/>
    <w:rsid w:val="00F52B51"/>
    <w:rsid w:val="00F706DA"/>
    <w:rsid w:val="00F94B0E"/>
    <w:rsid w:val="00FC2D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BC941"/>
  <w15:docId w15:val="{B4E67DE1-0BF7-4CD9-B928-595B993A3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05CC3"/>
    <w:rPr>
      <w:sz w:val="18"/>
      <w:szCs w:val="18"/>
    </w:rPr>
  </w:style>
  <w:style w:type="paragraph" w:styleId="CommentText">
    <w:name w:val="annotation text"/>
    <w:basedOn w:val="Normal"/>
    <w:link w:val="CommentTextChar"/>
    <w:uiPriority w:val="99"/>
    <w:semiHidden/>
    <w:unhideWhenUsed/>
    <w:rsid w:val="00805CC3"/>
    <w:pPr>
      <w:spacing w:line="240" w:lineRule="auto"/>
    </w:pPr>
    <w:rPr>
      <w:sz w:val="24"/>
      <w:szCs w:val="24"/>
    </w:rPr>
  </w:style>
  <w:style w:type="character" w:customStyle="1" w:styleId="CommentTextChar">
    <w:name w:val="Comment Text Char"/>
    <w:basedOn w:val="DefaultParagraphFont"/>
    <w:link w:val="CommentText"/>
    <w:uiPriority w:val="99"/>
    <w:semiHidden/>
    <w:rsid w:val="00805CC3"/>
    <w:rPr>
      <w:sz w:val="24"/>
      <w:szCs w:val="24"/>
    </w:rPr>
  </w:style>
  <w:style w:type="paragraph" w:styleId="CommentSubject">
    <w:name w:val="annotation subject"/>
    <w:basedOn w:val="CommentText"/>
    <w:next w:val="CommentText"/>
    <w:link w:val="CommentSubjectChar"/>
    <w:uiPriority w:val="99"/>
    <w:semiHidden/>
    <w:unhideWhenUsed/>
    <w:rsid w:val="00805CC3"/>
    <w:rPr>
      <w:b/>
      <w:bCs/>
      <w:sz w:val="20"/>
      <w:szCs w:val="20"/>
    </w:rPr>
  </w:style>
  <w:style w:type="character" w:customStyle="1" w:styleId="CommentSubjectChar">
    <w:name w:val="Comment Subject Char"/>
    <w:basedOn w:val="CommentTextChar"/>
    <w:link w:val="CommentSubject"/>
    <w:uiPriority w:val="99"/>
    <w:semiHidden/>
    <w:rsid w:val="00805CC3"/>
    <w:rPr>
      <w:b/>
      <w:bCs/>
      <w:sz w:val="20"/>
      <w:szCs w:val="20"/>
    </w:rPr>
  </w:style>
  <w:style w:type="paragraph" w:styleId="BalloonText">
    <w:name w:val="Balloon Text"/>
    <w:basedOn w:val="Normal"/>
    <w:link w:val="BalloonTextChar"/>
    <w:uiPriority w:val="99"/>
    <w:semiHidden/>
    <w:unhideWhenUsed/>
    <w:rsid w:val="00805CC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5CC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 Pribadi</dc:creator>
  <cp:keywords/>
  <dc:description/>
  <cp:lastModifiedBy>Raga Pribadi</cp:lastModifiedBy>
  <cp:revision>3</cp:revision>
  <dcterms:created xsi:type="dcterms:W3CDTF">2015-07-17T02:57:00Z</dcterms:created>
  <dcterms:modified xsi:type="dcterms:W3CDTF">2015-07-17T02:57:00Z</dcterms:modified>
</cp:coreProperties>
</file>